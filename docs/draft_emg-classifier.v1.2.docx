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footer2.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oter3.xml" ContentType="application/vnd.openxmlformats-officedocument.wordprocessingml.footer+xml"/>
  <Override PartName="/word/media/image2.png" ContentType="image/png"/>
  <Override PartName="/word/media/image1.png" ContentType="image/png"/>
  <Override PartName="/word/styles.xml" ContentType="application/vnd.openxmlformats-officedocument.wordprocessingml.styles+xml"/>
  <Override PartName="/word/comments.xml" ContentType="application/vnd.openxmlformats-officedocument.wordprocessingml.comment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360" w:after="720"/>
        <w:contextualSpacing/>
        <w:rPr/>
      </w:pPr>
      <w:bookmarkStart w:id="0" w:name="__RefHeading___Toc605_3811939417"/>
      <w:bookmarkEnd w:id="0"/>
      <w:r>
        <w:rPr/>
        <w:t>Prediction of dopaminergic response in Parkinson‘s Disease patients using surface Electromyography</w:t>
      </w:r>
    </w:p>
    <w:p>
      <w:pPr>
        <w:pStyle w:val="Heading3"/>
        <w:suppressLineNumbers/>
        <w:rPr/>
      </w:pPr>
      <w:r>
        <w:rPr/>
        <w:t xml:space="preserve">Authors: </w:t>
      </w:r>
    </w:p>
    <w:p>
      <w:pPr>
        <w:pStyle w:val="Standardeingerueckt"/>
        <w:suppressLineNumbers/>
        <w:rPr>
          <w:szCs w:val="22"/>
          <w:lang w:val="de-DE"/>
        </w:rPr>
      </w:pPr>
      <w:r>
        <w:rPr>
          <w:color w:val="000000"/>
          <w:szCs w:val="22"/>
          <w:vertAlign w:val="superscript"/>
          <w:lang w:val="de-DE"/>
        </w:rPr>
        <w:t>1</w:t>
      </w:r>
      <w:r>
        <w:rPr>
          <w:color w:val="000000"/>
          <w:szCs w:val="22"/>
          <w:lang w:val="de-DE"/>
        </w:rPr>
        <w:t>Urs Kleinholdermann, Max Wullstein, David Pedrosa</w:t>
      </w:r>
    </w:p>
    <w:p>
      <w:pPr>
        <w:pStyle w:val="Standardeingerueckt"/>
        <w:suppressLineNumbers/>
        <w:spacing w:lineRule="auto" w:line="360"/>
        <w:rPr>
          <w:szCs w:val="22"/>
          <w:lang w:val="de-DE"/>
        </w:rPr>
      </w:pPr>
      <w:r>
        <w:rPr>
          <w:szCs w:val="22"/>
          <w:vertAlign w:val="superscript"/>
          <w:lang w:val="de-DE"/>
        </w:rPr>
        <w:t>1</w:t>
      </w:r>
      <w:r>
        <w:rPr>
          <w:szCs w:val="22"/>
          <w:lang w:val="de-DE"/>
        </w:rPr>
        <w:t xml:space="preserve"> Klinik für Neurologie, Universitätsklinikum Gießen und Marburg, Standort Marburg, Baldingerstr., 35041 Marburg</w:t>
      </w:r>
    </w:p>
    <w:p>
      <w:pPr>
        <w:pStyle w:val="Heading3"/>
        <w:suppressLineNumbers/>
        <w:rPr/>
      </w:pPr>
      <w:r>
        <w:rPr/>
        <w:t xml:space="preserve">Correspondence to: </w:t>
      </w:r>
    </w:p>
    <w:p>
      <w:pPr>
        <w:pStyle w:val="Standardeingerueckt"/>
        <w:suppressLineNumbers/>
        <w:spacing w:before="120" w:after="360"/>
        <w:ind w:left="567" w:hanging="0"/>
        <w:rPr/>
      </w:pPr>
      <w:r>
        <w:rPr>
          <w:szCs w:val="22"/>
          <w:lang w:val="de-DE"/>
        </w:rPr>
        <w:t xml:space="preserve">Dr. med. David Pedrosa, Klinik für Neurologie, Universitätsklinikum Gießen und Marburg, Standort Marburg, Baldingerstr., 35041 Marburg, Tel: +49 (0)6421 – 58 2490 email: </w:t>
      </w:r>
      <w:hyperlink r:id="rId2">
        <w:r>
          <w:rPr>
            <w:rStyle w:val="InternetLink"/>
            <w:szCs w:val="22"/>
            <w:lang w:val="de-DE"/>
          </w:rPr>
          <w:t>david.pedrosa@staff.uni-marburg.de</w:t>
        </w:r>
      </w:hyperlink>
    </w:p>
    <w:p>
      <w:pPr>
        <w:pStyle w:val="Heading3"/>
        <w:suppressLineNumbers/>
        <w:rPr>
          <w:lang w:val="en-US"/>
        </w:rPr>
      </w:pPr>
      <w:r>
        <w:rPr>
          <w:lang w:val="en-GB"/>
        </w:rPr>
        <w:t xml:space="preserve">Abbreviated title: </w:t>
      </w:r>
      <w:r>
        <w:rPr>
          <w:b w:val="false"/>
          <w:lang w:val="en-US"/>
        </w:rPr>
        <w:t>XXX</w:t>
      </w:r>
    </w:p>
    <w:tbl>
      <w:tblPr>
        <w:tblW w:w="9692" w:type="dxa"/>
        <w:jc w:val="left"/>
        <w:tblInd w:w="0" w:type="dxa"/>
        <w:tblBorders>
          <w:right w:val="single" w:sz="4" w:space="0" w:color="00000A"/>
          <w:insideV w:val="single" w:sz="4" w:space="0" w:color="00000A"/>
        </w:tblBorders>
        <w:tblCellMar>
          <w:top w:w="0" w:type="dxa"/>
          <w:left w:w="108" w:type="dxa"/>
          <w:bottom w:w="0" w:type="dxa"/>
          <w:right w:w="108" w:type="dxa"/>
        </w:tblCellMar>
        <w:tblLook w:val="01e0" w:noVBand="0" w:noHBand="0" w:lastColumn="1" w:firstColumn="1" w:lastRow="1" w:firstRow="1"/>
      </w:tblPr>
      <w:tblGrid>
        <w:gridCol w:w="2548"/>
        <w:gridCol w:w="5532"/>
        <w:gridCol w:w="1612"/>
      </w:tblGrid>
      <w:tr>
        <w:trPr/>
        <w:tc>
          <w:tcPr>
            <w:tcW w:w="2548" w:type="dxa"/>
            <w:tcBorders>
              <w:right w:val="single" w:sz="4" w:space="0" w:color="00000A"/>
              <w:insideV w:val="single" w:sz="4" w:space="0" w:color="00000A"/>
            </w:tcBorders>
            <w:shd w:color="auto" w:fill="auto" w:val="clear"/>
          </w:tcPr>
          <w:p>
            <w:pPr>
              <w:pStyle w:val="Heading3"/>
              <w:suppressLineNumbers/>
              <w:spacing w:before="240" w:after="240"/>
              <w:rPr>
                <w:lang w:val="en-GB"/>
              </w:rPr>
            </w:pPr>
            <w:r>
              <w:rPr>
                <w:lang w:val="en-GB"/>
              </w:rPr>
              <w:t>Target-Journal</w:t>
            </w:r>
          </w:p>
        </w:tc>
        <w:tc>
          <w:tcPr>
            <w:tcW w:w="5532" w:type="dxa"/>
            <w:tcBorders>
              <w:left w:val="single" w:sz="4" w:space="0" w:color="00000A"/>
              <w:right w:val="single" w:sz="4" w:space="0" w:color="00000A"/>
              <w:insideV w:val="single" w:sz="4" w:space="0" w:color="00000A"/>
            </w:tcBorders>
            <w:shd w:color="auto" w:fill="auto" w:val="clear"/>
            <w:tcMar>
              <w:left w:w="63" w:type="dxa"/>
            </w:tcMar>
          </w:tcPr>
          <w:p>
            <w:pPr>
              <w:pStyle w:val="Heading3"/>
              <w:suppressLineNumbers/>
              <w:spacing w:before="240" w:after="240"/>
              <w:rPr>
                <w:lang w:val="en-GB"/>
              </w:rPr>
            </w:pPr>
            <w:r>
              <w:rPr>
                <w:lang w:val="en-GB"/>
              </w:rPr>
              <w:t>Word count</w:t>
            </w:r>
          </w:p>
        </w:tc>
        <w:tc>
          <w:tcPr>
            <w:tcW w:w="1612" w:type="dxa"/>
            <w:tcBorders>
              <w:left w:val="single" w:sz="4" w:space="0" w:color="00000A"/>
              <w:right w:val="single" w:sz="4" w:space="0" w:color="00000A"/>
              <w:insideV w:val="single" w:sz="4" w:space="0" w:color="00000A"/>
            </w:tcBorders>
            <w:shd w:color="auto" w:fill="auto" w:val="clear"/>
            <w:tcMar>
              <w:left w:w="63" w:type="dxa"/>
            </w:tcMar>
          </w:tcPr>
          <w:p>
            <w:pPr>
              <w:pStyle w:val="Heading3"/>
              <w:suppressLineNumbers/>
              <w:spacing w:before="240" w:after="240"/>
              <w:rPr>
                <w:lang w:val="en-GB"/>
              </w:rPr>
            </w:pPr>
            <w:r>
              <w:rPr>
                <w:lang w:val="en-GB"/>
              </w:rPr>
              <w:t>References:</w:t>
            </w:r>
          </w:p>
        </w:tc>
      </w:tr>
      <w:tr>
        <w:trPr/>
        <w:tc>
          <w:tcPr>
            <w:tcW w:w="2548" w:type="dxa"/>
            <w:tcBorders>
              <w:right w:val="single" w:sz="4" w:space="0" w:color="00000A"/>
              <w:insideV w:val="single" w:sz="4" w:space="0" w:color="00000A"/>
            </w:tcBorders>
            <w:shd w:color="auto" w:fill="auto" w:val="clear"/>
          </w:tcPr>
          <w:p>
            <w:pPr>
              <w:pStyle w:val="Normal"/>
              <w:suppressLineNumbers/>
              <w:spacing w:before="120" w:after="180"/>
              <w:ind w:hanging="0"/>
              <w:rPr>
                <w:lang w:val="en-GB"/>
              </w:rPr>
            </w:pPr>
            <w:r>
              <w:rPr>
                <w:lang w:val="en-GB"/>
              </w:rPr>
              <w:t>XXX</w:t>
            </w:r>
          </w:p>
        </w:tc>
        <w:tc>
          <w:tcPr>
            <w:tcW w:w="5532" w:type="dxa"/>
            <w:tcBorders>
              <w:left w:val="single" w:sz="4" w:space="0" w:color="00000A"/>
              <w:right w:val="single" w:sz="4" w:space="0" w:color="00000A"/>
              <w:insideV w:val="single" w:sz="4" w:space="0" w:color="00000A"/>
            </w:tcBorders>
            <w:shd w:color="auto" w:fill="auto" w:val="clear"/>
            <w:tcMar>
              <w:left w:w="63" w:type="dxa"/>
            </w:tcMar>
          </w:tcPr>
          <w:p>
            <w:pPr>
              <w:pStyle w:val="Normal"/>
              <w:suppressLineNumbers/>
              <w:spacing w:before="120" w:after="180"/>
              <w:rPr>
                <w:lang w:val="en-GB"/>
              </w:rPr>
            </w:pPr>
            <w:r>
              <w:rPr>
                <w:szCs w:val="22"/>
                <w:u w:val="single"/>
                <w:lang w:val="en-GB"/>
              </w:rPr>
              <w:t>Abstract:</w:t>
            </w:r>
            <w:r>
              <w:rPr>
                <w:szCs w:val="22"/>
                <w:lang w:val="en-GB"/>
              </w:rPr>
              <w:t xml:space="preserve"> XXX; </w:t>
            </w:r>
            <w:r>
              <w:rPr>
                <w:szCs w:val="22"/>
                <w:u w:val="single"/>
                <w:lang w:val="en-GB"/>
              </w:rPr>
              <w:t>Manuscript:</w:t>
            </w:r>
            <w:r>
              <w:rPr>
                <w:szCs w:val="22"/>
                <w:lang w:val="en-GB"/>
              </w:rPr>
              <w:t xml:space="preserve"> XXX; </w:t>
            </w:r>
            <w:r>
              <w:rPr>
                <w:szCs w:val="22"/>
                <w:u w:val="single"/>
                <w:lang w:val="en-GB"/>
              </w:rPr>
              <w:t>Figures:</w:t>
            </w:r>
            <w:r>
              <w:rPr>
                <w:szCs w:val="22"/>
                <w:lang w:val="en-GB"/>
              </w:rPr>
              <w:t xml:space="preserve"> X; </w:t>
            </w:r>
            <w:r>
              <w:rPr>
                <w:szCs w:val="22"/>
                <w:u w:val="single"/>
                <w:lang w:val="en-GB"/>
              </w:rPr>
              <w:t>Table:</w:t>
            </w:r>
            <w:r>
              <w:rPr>
                <w:szCs w:val="22"/>
                <w:lang w:val="en-GB"/>
              </w:rPr>
              <w:t xml:space="preserve"> X</w:t>
            </w:r>
          </w:p>
        </w:tc>
        <w:tc>
          <w:tcPr>
            <w:tcW w:w="1612" w:type="dxa"/>
            <w:tcBorders>
              <w:left w:val="single" w:sz="4" w:space="0" w:color="00000A"/>
              <w:right w:val="single" w:sz="4" w:space="0" w:color="00000A"/>
              <w:insideV w:val="single" w:sz="4" w:space="0" w:color="00000A"/>
            </w:tcBorders>
            <w:shd w:color="auto" w:fill="auto" w:val="clear"/>
            <w:tcMar>
              <w:left w:w="63" w:type="dxa"/>
            </w:tcMar>
          </w:tcPr>
          <w:p>
            <w:pPr>
              <w:pStyle w:val="Normal"/>
              <w:suppressLineNumbers/>
              <w:spacing w:before="120" w:after="180"/>
              <w:rPr>
                <w:lang w:val="en-GB"/>
              </w:rPr>
            </w:pPr>
            <w:r>
              <w:rPr>
                <w:lang w:val="en-GB"/>
              </w:rPr>
              <w:t>XX</w:t>
            </w:r>
          </w:p>
        </w:tc>
      </w:tr>
    </w:tbl>
    <w:p>
      <w:pPr>
        <w:pStyle w:val="Heading1"/>
        <w:suppressLineNumbers/>
        <w:rPr>
          <w:lang w:val="en-GB"/>
        </w:rPr>
      </w:pPr>
      <w:r>
        <w:rPr>
          <w:lang w:val="en-GB"/>
        </w:rPr>
      </w:r>
      <w:r>
        <w:br w:type="page"/>
      </w:r>
    </w:p>
    <w:p>
      <w:pPr>
        <w:pStyle w:val="Heading1"/>
        <w:suppressLineNumbers/>
        <w:rPr>
          <w:lang w:val="en-GB"/>
        </w:rPr>
      </w:pPr>
      <w:r>
        <w:rPr>
          <w:lang w:val="en-GB"/>
        </w:rPr>
        <w:t>Abstract</w:t>
      </w:r>
    </w:p>
    <w:p>
      <w:pPr>
        <w:pStyle w:val="Normal"/>
        <w:rPr/>
      </w:pPr>
      <w:r>
        <w:rPr>
          <w:lang w:val="en-GB"/>
        </w:rPr>
        <w:t xml:space="preserve">Parkinsons disease (PD) </w:t>
      </w:r>
      <w:r>
        <w:rPr>
          <w:lang w:val="en-GB"/>
        </w:rPr>
        <w:t xml:space="preserve"> </w:t>
      </w:r>
      <w:r>
        <w:rPr>
          <w:lang w:val="en-GB"/>
        </w:rPr>
        <w:t>is a chronic neurodegenerative disorder affecting XXX% of the population and being responsibel for XXX% of total costs spent in the healthcare system. Symptom fluctuation and dependency on expert evaluation makes tracking the disease course and therapeutic effects challenging. Using shallow learning techniques and surface EMG we present a simple, cheap and unobstrusive method for the assessment of motor symptoms in PD. Our method shows very high correlations with the UPDRS assessment, the current gold standard. In contrast to the UPDRS it does not depend on expert evaluation and thus is easily applicable anytime at point of care.</w:t>
      </w:r>
    </w:p>
    <w:p>
      <w:pPr>
        <w:pStyle w:val="Heading3"/>
        <w:suppressLineNumbers/>
        <w:rPr>
          <w:lang w:val="en-GB"/>
        </w:rPr>
      </w:pPr>
      <w:r>
        <w:rPr>
          <w:lang w:val="en-GB"/>
        </w:rPr>
        <w:t xml:space="preserve">Key words: </w:t>
      </w:r>
    </w:p>
    <w:p>
      <w:pPr>
        <w:sectPr>
          <w:headerReference w:type="default" r:id="rId3"/>
          <w:footerReference w:type="default" r:id="rId4"/>
          <w:footerReference w:type="first" r:id="rId5"/>
          <w:type w:val="nextPage"/>
          <w:pgSz w:w="11906" w:h="16838"/>
          <w:pgMar w:left="1417" w:right="1417" w:header="708" w:top="1417" w:footer="1134" w:bottom="1793" w:gutter="0"/>
          <w:pgNumType w:fmt="decimal"/>
          <w:formProt w:val="false"/>
          <w:titlePg/>
          <w:textDirection w:val="lrTb"/>
          <w:docGrid w:type="default" w:linePitch="360" w:charSpace="4294965247"/>
        </w:sectPr>
        <w:pStyle w:val="Normal"/>
        <w:ind w:hanging="0"/>
        <w:jc w:val="left"/>
        <w:rPr>
          <w:lang w:val="en-GB"/>
        </w:rPr>
      </w:pPr>
      <w:r>
        <w:rPr>
          <w:lang w:val="en-GB"/>
        </w:rPr>
        <w:t>Idiopathic Parkinson syndrome, wearables, surface electromyography, Regression, Machine Learning, levodopa, UPDRS</w:t>
      </w:r>
    </w:p>
    <w:p>
      <w:pPr>
        <w:pStyle w:val="Heading1"/>
        <w:rPr>
          <w:lang w:val="en-GB"/>
        </w:rPr>
      </w:pPr>
      <w:r>
        <w:rPr>
          <w:lang w:val="en-GB"/>
        </w:rPr>
        <w:t>Abbreviations</w:t>
      </w:r>
    </w:p>
    <w:p>
      <w:pPr>
        <w:sectPr>
          <w:headerReference w:type="default" r:id="rId6"/>
          <w:footerReference w:type="default" r:id="rId7"/>
          <w:type w:val="nextPage"/>
          <w:pgSz w:w="11906" w:h="16838"/>
          <w:pgMar w:left="1417" w:right="1417" w:header="709" w:top="1417" w:footer="1134" w:bottom="1742" w:gutter="0"/>
          <w:pgNumType w:fmt="decimal"/>
          <w:formProt w:val="false"/>
          <w:textDirection w:val="lrTb"/>
          <w:docGrid w:type="default" w:linePitch="360" w:charSpace="4294965247"/>
        </w:sectPr>
      </w:pPr>
    </w:p>
    <w:p>
      <w:pPr>
        <w:pStyle w:val="Subtitle"/>
        <w:rPr>
          <w:lang w:val="en-GB"/>
        </w:rPr>
      </w:pPr>
      <w:r>
        <w:rPr>
          <w:lang w:val="en-GB"/>
        </w:rPr>
        <w:t xml:space="preserve">EDC – </w:t>
      </w:r>
      <w:r>
        <w:rPr>
          <w:i/>
          <w:lang w:val="en-GB"/>
        </w:rPr>
        <w:t>Musculus extensor digitorum communis</w:t>
      </w:r>
    </w:p>
    <w:p>
      <w:pPr>
        <w:pStyle w:val="Subtitle"/>
        <w:rPr>
          <w:lang w:val="en-GB"/>
        </w:rPr>
      </w:pPr>
      <w:r>
        <w:rPr>
          <w:lang w:val="en-GB"/>
        </w:rPr>
        <w:t xml:space="preserve">FDS – </w:t>
      </w:r>
      <w:r>
        <w:rPr>
          <w:i/>
          <w:iCs/>
          <w:lang w:val="en-GB"/>
        </w:rPr>
        <w:t>Musculus flexor digitorum superficialis</w:t>
      </w:r>
    </w:p>
    <w:p>
      <w:pPr>
        <w:pStyle w:val="Subtitle"/>
        <w:rPr>
          <w:lang w:val="en-GB" w:eastAsia="en-US" w:bidi="en-US"/>
        </w:rPr>
      </w:pPr>
      <w:r>
        <w:rPr>
          <w:lang w:val="en-GB" w:eastAsia="en-US" w:bidi="en-US"/>
        </w:rPr>
        <w:t>EMG – Electromyography</w:t>
      </w:r>
    </w:p>
    <w:p>
      <w:pPr>
        <w:pStyle w:val="Subtitle"/>
        <w:rPr>
          <w:lang w:val="en-GB" w:eastAsia="en-US" w:bidi="en-US"/>
        </w:rPr>
      </w:pPr>
      <w:r>
        <w:rPr>
          <w:lang w:val="en-GB" w:eastAsia="en-US" w:bidi="en-US"/>
        </w:rPr>
        <w:t>IMU – Inertial measurement unit</w:t>
      </w:r>
    </w:p>
    <w:p>
      <w:pPr>
        <w:pStyle w:val="Subtitle"/>
        <w:rPr>
          <w:lang w:val="en-GB" w:eastAsia="en-US" w:bidi="en-US"/>
        </w:rPr>
      </w:pPr>
      <w:r>
        <w:rPr>
          <w:lang w:val="en-GB" w:eastAsia="en-US" w:bidi="en-US"/>
        </w:rPr>
        <w:t>iPS – idiopathic Parkinson Syndrome</w:t>
      </w:r>
    </w:p>
    <w:p>
      <w:pPr>
        <w:pStyle w:val="Subtitle"/>
        <w:rPr>
          <w:lang w:val="en-GB" w:eastAsia="en-US" w:bidi="en-US"/>
        </w:rPr>
      </w:pPr>
      <w:r>
        <w:rPr>
          <w:lang w:val="en-GB" w:eastAsia="en-US" w:bidi="en-US"/>
        </w:rPr>
        <w:t>UPDRS – Unified Parkinson’s Disease Rating Scale</w:t>
      </w:r>
    </w:p>
    <w:p>
      <w:pPr>
        <w:pStyle w:val="Heading1"/>
        <w:rPr>
          <w:lang w:val="en-GB"/>
        </w:rPr>
      </w:pPr>
      <w:r>
        <w:rPr>
          <w:lang w:val="en-GB"/>
        </w:rPr>
      </w:r>
      <w:r>
        <w:br w:type="page"/>
      </w:r>
    </w:p>
    <w:p>
      <w:pPr>
        <w:pStyle w:val="Heading1"/>
        <w:rPr/>
      </w:pPr>
      <w:r>
        <w:rPr>
          <w:lang w:val="en-GB"/>
        </w:rPr>
        <w:t>Introduction</w:t>
      </w:r>
    </w:p>
    <w:p>
      <w:pPr>
        <w:pStyle w:val="Normal"/>
        <w:ind w:hanging="0"/>
        <w:rPr>
          <w:lang w:val="en-GB"/>
        </w:rPr>
      </w:pPr>
      <w:r>
        <w:rPr>
          <w:lang w:val="en-GB"/>
        </w:rPr>
        <w:t>Parkinson’s disease (PD) is a neurodegenerative disorder in which affected subjects develop bradykinesia with additional rigidity, tremor or a combination thereof (</w:t>
      </w:r>
      <w:r>
        <w:rPr>
          <w:highlight w:val="yellow"/>
          <w:lang w:val="en-GB"/>
        </w:rPr>
        <w:t>Postuma et al. 2015</w:t>
      </w:r>
      <w:r>
        <w:rPr>
          <w:lang w:val="en-GB"/>
        </w:rPr>
        <w:t>) A pronounced asymmetry, relatively slow progress and response to dopaminergic medication indicate idiopathic Parkinson's syndrome  while lack of any of these suggest atypical syndromes. Especially significant levodopa response is of paramount importance, as it allows the possibility of adequate therapies.</w:t>
      </w:r>
    </w:p>
    <w:p>
      <w:pPr>
        <w:pStyle w:val="Normal"/>
        <w:ind w:hanging="0"/>
        <w:rPr/>
      </w:pPr>
      <w:r>
        <w:rPr>
          <w:lang w:val="en-GB"/>
        </w:rPr>
        <w:t xml:space="preserve">Extrapyramidal motor symptoms in PD result from dopaminergic depletion of neurons within the </w:t>
      </w:r>
      <w:r>
        <w:rPr>
          <w:i/>
          <w:iCs/>
          <w:lang w:val="en-GB"/>
        </w:rPr>
        <w:t>S</w:t>
      </w:r>
      <w:r>
        <w:rPr>
          <w:i/>
          <w:lang w:val="en-GB"/>
        </w:rPr>
        <w:t>ubstantia nigra.</w:t>
      </w:r>
      <w:r>
        <w:rPr>
          <w:lang w:val="en-GB"/>
        </w:rPr>
        <w:t xml:space="preserve"> Consecutive dysregulation of interactions between basal ganglia and cortical areas determine disease progression fundamentally (</w:t>
      </w:r>
      <w:r>
        <w:rPr>
          <w:highlight w:val="yellow"/>
          <w:lang w:val="en-GB"/>
        </w:rPr>
        <w:t>Poewe et al. 2017</w:t>
      </w:r>
      <w:r>
        <w:rPr>
          <w:lang w:val="en-GB"/>
        </w:rPr>
        <w:t>). Motor affection is thereby highly individual and requires regular clinical assessment for satisfactory medical or invasive treatment. Yet, pharmacokinetics and drug interactions may hamper objective and long-lasting</w:t>
      </w:r>
      <w:r>
        <w:rPr>
          <w:lang w:val="en-GB"/>
        </w:rPr>
        <w:commentReference w:id="0"/>
      </w:r>
      <w:r>
        <w:rPr>
          <w:lang w:val="en-GB"/>
        </w:rPr>
        <w:t xml:space="preserve"> assessments (</w:t>
      </w:r>
      <w:r>
        <w:rPr>
          <w:highlight w:val="yellow"/>
          <w:lang w:val="en-GB"/>
        </w:rPr>
        <w:t>Nutt et al. 2008</w:t>
      </w:r>
      <w:r>
        <w:rPr>
          <w:lang w:val="en-GB"/>
        </w:rPr>
        <w:t>). Moreover, strong fluctuations of dopaminergic treatment particularly at later disease stages may impede finding the right dosages of medication (Quelle?). Phases with good ("ON") and poor mobility ("OFF") may then alternate within a very short amount of time, which is perceived as highly disturbing and often results in complicated medication schedules (</w:t>
      </w:r>
      <w:r>
        <w:rPr>
          <w:highlight w:val="yellow"/>
          <w:lang w:val="en-GB"/>
        </w:rPr>
        <w:t>Stocchi et al. 2008</w:t>
      </w:r>
      <w:r>
        <w:rPr>
          <w:lang w:val="en-GB"/>
        </w:rPr>
        <w:t>). Precise temporal assessment of bradykinesia or tremor during the disease course would facilitate tailored therapies.</w:t>
      </w:r>
    </w:p>
    <w:p>
      <w:pPr>
        <w:pStyle w:val="Normal"/>
        <w:ind w:hanging="0"/>
        <w:rPr/>
      </w:pPr>
      <w:r>
        <w:rPr>
          <w:lang w:val="en-GB"/>
        </w:rPr>
        <w:t xml:space="preserve">The severity of PD is usually quantified with the Unified Parkinson's Disease Rating Scale (UPDRS, </w:t>
      </w:r>
      <w:r>
        <w:rPr>
          <w:highlight w:val="yellow"/>
          <w:lang w:val="en-GB"/>
        </w:rPr>
        <w:t>Goetz et al. 2007</w:t>
      </w:r>
      <w:r>
        <w:rPr>
          <w:lang w:val="en-GB"/>
        </w:rPr>
        <w:t xml:space="preserve">). Yet its application only provides a snapshot of the symptoms and may thus  be insufficient and misleading, especially for patients suffering from fluctuations. Besides, the assessment is resource-intensive and </w:t>
      </w:r>
      <w:commentRangeStart w:id="1"/>
      <w:r>
        <w:rPr>
          <w:lang w:val="en-GB"/>
        </w:rPr>
        <w:t>interrater -reliability is considerable</w:t>
      </w:r>
      <w:r>
        <w:rPr>
          <w:lang w:val="en-GB"/>
        </w:rPr>
      </w:r>
      <w:commentRangeEnd w:id="1"/>
      <w:r>
        <w:commentReference w:id="1"/>
      </w:r>
      <w:r>
        <w:rPr>
          <w:lang w:val="en-GB"/>
        </w:rPr>
        <w:t>, especially in unexperienced examiners (</w:t>
      </w:r>
      <w:r>
        <w:rPr>
          <w:highlight w:val="yellow"/>
          <w:lang w:val="en-GB"/>
        </w:rPr>
        <w:t>Goetz et al. 2007</w:t>
      </w:r>
      <w:r>
        <w:rPr>
          <w:lang w:val="en-GB"/>
        </w:rPr>
        <w:t>). Patient diaries, on the other hand</w:t>
      </w:r>
      <w:r>
        <w:rPr>
          <w:lang w:val="en-GB"/>
        </w:rPr>
        <w:commentReference w:id="2"/>
      </w:r>
      <w:r>
        <w:rPr>
          <w:lang w:val="en-GB"/>
        </w:rPr>
        <w:t>, allow quick and regular assessments at low expenses but at the cost of subjective assessments due to the anosognosia of PD-symptoms (</w:t>
      </w:r>
      <w:r>
        <w:rPr>
          <w:highlight w:val="yellow"/>
          <w:lang w:val="en-GB"/>
        </w:rPr>
        <w:t>Maier et al. 2017</w:t>
      </w:r>
      <w:r>
        <w:rPr>
          <w:lang w:val="en-GB"/>
        </w:rPr>
        <w:t>). Modern sensors and mobile technologies are gaining importance for continuous determination of symptom severity with objective results.</w:t>
      </w:r>
    </w:p>
    <w:p>
      <w:pPr>
        <w:pStyle w:val="Normal"/>
        <w:ind w:hanging="0"/>
        <w:rPr/>
      </w:pPr>
      <w:r>
        <w:rPr>
          <w:lang w:val="en-GB"/>
        </w:rPr>
        <w:t xml:space="preserve">The establishment of smart phones and watches has facilitated recording continous movement profiles. Commercially available devices usually already contain an accelerometer and a gyroscope, so that data collection is fairly easy and unobstrusive. Great efforts are being undertaken to use these wearables in healthy subjects but also in PD-patients (for reviews </w:t>
      </w:r>
      <w:r>
        <w:rPr>
          <w:highlight w:val="yellow"/>
          <w:lang w:val="en-GB"/>
        </w:rPr>
        <w:t>see Rovini et al. 2017 and Kleinholdermann et al. 2019</w:t>
      </w:r>
      <w:r>
        <w:rPr>
          <w:lang w:val="en-GB"/>
        </w:rPr>
        <w:t>). In the remaining article, we present an approach to measure PD-patients’ changes in motor disability via wireless surface EMGs (sEMG) after levodopa intake. We postulate that prediction of UPDRS changes and therefore easily applicable monitoring of motor affection and therapeutic effects is possible using sEMG. For this purpose, 40 PD-patients were recorded in the OFF- and ON-condition during a tapping task. Different regression models were applied and then tested for the ability to predict clinical changes in motor symptoms. To validate our results, five additional subjects were tested and the UPDRS model prediction was matched to the clinically evaluated scores.</w:t>
      </w:r>
    </w:p>
    <w:p>
      <w:pPr>
        <w:pStyle w:val="Normal"/>
        <w:ind w:hanging="0"/>
        <w:rPr>
          <w:lang w:val="en-GB"/>
        </w:rPr>
      </w:pPr>
      <w:r>
        <w:rPr>
          <w:lang w:val="en-GB"/>
        </w:rPr>
        <w:t>.</w:t>
      </w:r>
      <w:r>
        <w:br w:type="page"/>
      </w:r>
    </w:p>
    <w:p>
      <w:pPr>
        <w:pStyle w:val="Heading1"/>
        <w:rPr>
          <w:lang w:val="en-GB"/>
        </w:rPr>
      </w:pPr>
      <w:r>
        <w:rPr>
          <w:lang w:val="en-GB"/>
        </w:rPr>
        <w:t>Methods</w:t>
      </w:r>
    </w:p>
    <w:p>
      <w:pPr>
        <w:pStyle w:val="Normal"/>
        <w:rPr>
          <w:lang w:val="en-GB"/>
        </w:rPr>
      </w:pPr>
      <w:r>
        <w:rPr>
          <w:lang w:val="en-GB"/>
        </w:rPr>
        <w:t>The study was approved by the local Ethics committee and carried out in accordance with the Declaration of Helsinki. All patients had given their written informed consent prior to participating.</w:t>
      </w:r>
    </w:p>
    <w:p>
      <w:pPr>
        <w:pStyle w:val="Heading3"/>
        <w:rPr>
          <w:bCs w:val="false"/>
          <w:lang w:val="en-GB"/>
        </w:rPr>
      </w:pPr>
      <w:r>
        <w:rPr>
          <w:bCs w:val="false"/>
          <w:lang w:val="en-GB"/>
        </w:rPr>
        <w:t>Patients and clinical evaluation</w:t>
      </w:r>
    </w:p>
    <w:p>
      <w:pPr>
        <w:pStyle w:val="Normal"/>
        <w:rPr>
          <w:lang w:val="en-GB"/>
        </w:rPr>
      </w:pPr>
      <w:r>
        <w:rPr>
          <w:lang w:val="en-GB"/>
        </w:rPr>
        <w:t>In total, 45 PD-patients according to recent diagnostic criteria (</w:t>
      </w:r>
      <w:r>
        <w:rPr>
          <w:highlight w:val="yellow"/>
          <w:lang w:val="en-GB"/>
        </w:rPr>
        <w:t>Postuma et al. 2015</w:t>
      </w:r>
      <w:r>
        <w:rPr>
          <w:lang w:val="en-GB"/>
        </w:rPr>
        <w:t xml:space="preserve">) were recruited from in- and outpatient services of a tertiary care hospital. Motor symptom burden ranged from mild to severe (for demographics and clinical details see Table 1). The aim of the study was to analyse interindividual differences between OFF and ON states, that is when medication was washed out and after levodopa intake, respectively. Motor affection was assessed in both conditions by two experienced raters with the MDS-UPDRS (Unified Parkinson’s Disease Rating Scale, </w:t>
      </w:r>
      <w:r>
        <w:rPr>
          <w:highlight w:val="yellow"/>
          <w:lang w:val="en-GB"/>
        </w:rPr>
        <w:t>Goetz et al. 2008</w:t>
      </w:r>
      <w:r>
        <w:rPr>
          <w:lang w:val="en-GB"/>
        </w:rPr>
        <w:t>)  using video recordings.</w:t>
      </w:r>
    </w:p>
    <w:p>
      <w:pPr>
        <w:pStyle w:val="Normal"/>
        <w:rPr>
          <w:lang w:val="en-GB"/>
        </w:rPr>
      </w:pPr>
      <w:r>
        <w:rPr>
          <w:lang w:val="en-GB"/>
        </w:rPr>
        <w:t>The first forty patients served as a test group, for which relationships between changes in UPDRS and those in sEMG-derived features were first trained and later tested. To test for external validity, five additional PD-patients were recruited and regression performance was tested separately on them.</w:t>
      </w:r>
    </w:p>
    <w:p>
      <w:pPr>
        <w:pStyle w:val="Heading3"/>
        <w:rPr>
          <w:bCs w:val="false"/>
          <w:lang w:val="en-GB"/>
        </w:rPr>
      </w:pPr>
      <w:r>
        <w:rPr>
          <w:bCs w:val="false"/>
          <w:lang w:val="en-GB"/>
        </w:rPr>
        <w:t>Experimental setup</w:t>
      </w:r>
    </w:p>
    <w:p>
      <w:pPr>
        <w:pStyle w:val="Normal"/>
        <w:rPr>
          <w:lang w:val="en-GB"/>
        </w:rPr>
      </w:pPr>
      <w:r>
        <w:rPr>
          <w:bCs/>
          <w:lang w:val="en-GB"/>
        </w:rPr>
        <w:t>Participants were seated in an armchair with backrest. The motor paradigm consisted of a simple tapping task, i.e. subjects were asked to tap with the index finger of the more affected side on a table as quickly as possible. The task was started by a signal on a notebook screen at a distance of approximately 60 cm with a countdown of 3 secs. The tapping interval lasted 5 </w:t>
      </w:r>
      <w:r>
        <w:rPr>
          <w:lang w:val="en-GB"/>
        </w:rPr>
        <w:t xml:space="preserve">secs following the </w:t>
      </w:r>
      <w:r>
        <w:rPr>
          <w:bCs/>
          <w:lang w:val="en-GB"/>
        </w:rPr>
        <w:t>display of a green cross. After 18 repetitions in the OFF-condition, patients were asked to take 100-200mg Levodopa in a soluble formulation (approximately 1.5 times the morning dose) and the test was repeated 60-90 minutes later (termed hereafter the ON-condition). For the OFF-condition subjects were asked to discontinue dopaminergic medication for at least 12 hours</w:t>
      </w:r>
    </w:p>
    <w:p>
      <w:pPr>
        <w:pStyle w:val="Normal"/>
        <w:rPr/>
      </w:pPr>
      <w:r>
        <w:rPr>
          <w:bCs/>
          <w:lang w:val="en-GB"/>
        </w:rPr>
        <w:t xml:space="preserve">All data was recorded by using a commercially available armband (Myo Gesture armband, Thalmic Myo Labs), which records eight concentrically arranged sEMGs along with kinetographic data. For this study only the sEMG was analysed. The armband was placed 3 cm distal from the elbow with contact four (marked by an LED) on the tendon of the </w:t>
      </w:r>
      <w:r>
        <w:rPr>
          <w:bCs/>
          <w:i/>
          <w:lang w:val="en-GB"/>
        </w:rPr>
        <w:t>M. extensor digitorum communis</w:t>
      </w:r>
      <w:r>
        <w:rPr>
          <w:bCs/>
          <w:lang w:val="en-GB"/>
        </w:rPr>
        <w:t xml:space="preserve"> (EDC, for a schematic see Figure 1). Data was sampled at 200 Hz using the included software development kit (SDK) in combination with custom Matlab scripts (Mathworks).</w:t>
      </w:r>
    </w:p>
    <w:p>
      <w:pPr>
        <w:pStyle w:val="Heading3"/>
        <w:tabs>
          <w:tab w:val="center" w:pos="4513" w:leader="none"/>
        </w:tabs>
        <w:rPr>
          <w:lang w:val="en-GB"/>
        </w:rPr>
      </w:pPr>
      <w:r>
        <w:rPr>
          <w:lang w:val="en-GB"/>
        </w:rPr>
        <w:t>Pre-processing and feature extraction</w:t>
      </w:r>
    </w:p>
    <w:p>
      <w:pPr>
        <w:pStyle w:val="Normal"/>
        <w:rPr/>
      </w:pPr>
      <w:r>
        <w:rPr>
          <w:lang w:val="en-GB"/>
        </w:rPr>
        <w:t>Data was extracted and cut into epochs of 8 secs. Thereafter, visual inspection ensured that no artifacts were present and that activity corresponded to the tapping task. Consequently, data was high-pass filtered with a cutoff frequency of 10 Hz (Butterworth filter of 3</w:t>
      </w:r>
      <w:r>
        <w:rPr>
          <w:vertAlign w:val="superscript"/>
          <w:lang w:val="en-GB"/>
        </w:rPr>
        <w:t>rd</w:t>
      </w:r>
      <w:r>
        <w:rPr>
          <w:lang w:val="en-GB"/>
        </w:rPr>
        <w:t xml:space="preserve"> order) and an adaptive notch-filter at 50 Hz to reduce main grid interference. From preprocessed sEMG signals (see below), data features were extracted. A moving window of 100 samples (~500 ms) and steps of 250 ms was used during the above calculations. All analyses are developed from works of </w:t>
      </w:r>
      <w:r>
        <w:rPr>
          <w:highlight w:val="yellow"/>
          <w:lang w:val="en-GB"/>
        </w:rPr>
        <w:t>Kaczmarek et al. (2019).</w:t>
      </w:r>
    </w:p>
    <w:p>
      <w:pPr>
        <w:pStyle w:val="Heading3"/>
        <w:rPr>
          <w:lang w:val="en-GB"/>
        </w:rPr>
      </w:pPr>
      <w:r>
        <w:rPr>
          <w:lang w:val="en-GB"/>
        </w:rPr>
        <w:t>Feature sets and splitting</w:t>
      </w:r>
    </w:p>
    <w:p>
      <w:pPr>
        <w:pStyle w:val="Normal"/>
        <w:rPr/>
      </w:pPr>
      <w:r>
        <w:rPr>
          <w:lang w:val="en-GB"/>
        </w:rPr>
        <w:t>Three distinct features sets were used: a) Hudgins’s (</w:t>
      </w:r>
      <w:r>
        <w:rPr>
          <w:highlight w:val="yellow"/>
          <w:lang w:val="en-GB"/>
        </w:rPr>
        <w:t>Hudgins et al. 1993</w:t>
      </w:r>
      <w:r>
        <w:rPr>
          <w:lang w:val="en-GB"/>
        </w:rPr>
        <w:t>), b) Du’s (</w:t>
      </w:r>
      <w:r>
        <w:rPr>
          <w:highlight w:val="yellow"/>
          <w:lang w:val="en-GB"/>
        </w:rPr>
        <w:t>Du et al. 2010</w:t>
      </w:r>
      <w:r>
        <w:rPr>
          <w:lang w:val="en-GB"/>
        </w:rPr>
        <w:t>) and c) root mean square (RMS) of sEMG data. This choice represents some of the most frequent features currently used for EMG classification [</w:t>
      </w:r>
      <w:r>
        <w:rPr>
          <w:highlight w:val="yellow"/>
          <w:lang w:val="en-GB"/>
        </w:rPr>
        <w:t>Hakonen et al. 2015, Phinyomark et al. 2012</w:t>
      </w:r>
      <w:r>
        <w:rPr>
          <w:lang w:val="en-GB"/>
        </w:rPr>
        <w:t>]. Hudgins’ feature vector consists of the Mean Absolute Value (MAV), Zero Crossings (ZC), Waveform Length (WL) and Slope Sign Change (SSC). Former studies have proven a high insensitivity to window size and computational complexity is rather low [</w:t>
      </w:r>
      <w:r>
        <w:rPr>
          <w:highlight w:val="yellow"/>
          <w:lang w:val="en-GB"/>
        </w:rPr>
        <w:t>Oskoei et al. 2008</w:t>
      </w:r>
      <w:r>
        <w:rPr>
          <w:lang w:val="en-GB"/>
        </w:rPr>
        <w:t>]. Du’s feature set comprises integrated Electromyogram (iEMG), sEMG variance (VAR), WL, ZC, SSC and Willison Amplitude (WAMP). It has been reported to perform more accurate than Hudgins’ set [</w:t>
      </w:r>
      <w:r>
        <w:rPr>
          <w:highlight w:val="yellow"/>
          <w:lang w:val="en-GB"/>
        </w:rPr>
        <w:t>Phinyomark et al. 2012</w:t>
      </w:r>
      <w:r>
        <w:rPr>
          <w:lang w:val="en-GB"/>
        </w:rPr>
        <w:t>]. Even though Hudgins’ and Du’s sets are computed in the time domain, they represent amplitude, frequency, and complexity of the signal [</w:t>
      </w:r>
      <w:r>
        <w:rPr>
          <w:highlight w:val="yellow"/>
          <w:lang w:val="en-GB"/>
        </w:rPr>
        <w:t>Hakonen et al. 2015</w:t>
      </w:r>
      <w:r>
        <w:rPr>
          <w:lang w:val="en-GB"/>
        </w:rPr>
        <w:t xml:space="preserve">]. Formulae of the metrics can be found in the </w:t>
      </w:r>
      <w:r>
        <w:rPr>
          <w:highlight w:val="green"/>
          <w:lang w:val="en-GB"/>
        </w:rPr>
        <w:t>supplementary material</w:t>
      </w:r>
      <w:r>
        <w:rPr>
          <w:lang w:val="en-GB"/>
        </w:rPr>
        <w:t>.</w:t>
      </w:r>
    </w:p>
    <w:p>
      <w:pPr>
        <w:pStyle w:val="Normal"/>
        <w:rPr>
          <w:lang w:val="en-GB"/>
        </w:rPr>
      </w:pPr>
      <w:r>
        <w:rPr>
          <w:lang w:val="en-GB"/>
        </w:rPr>
        <w:t>Data of every subject was divided into training and test datasets (ratio = .2), and 10-fold validation splits were used to provide more accurate results.</w:t>
      </w:r>
    </w:p>
    <w:p>
      <w:pPr>
        <w:pStyle w:val="Heading2"/>
        <w:rPr/>
      </w:pPr>
      <w:r>
        <w:rPr/>
        <w:t>Regression models</w:t>
      </w:r>
    </w:p>
    <w:p>
      <w:pPr>
        <w:pStyle w:val="Normal"/>
        <w:rPr>
          <w:lang w:val="en-GB"/>
        </w:rPr>
      </w:pPr>
      <w:r>
        <w:rPr>
          <w:lang w:val="en-GB"/>
        </w:rPr>
        <w:t xml:space="preserve">The main goal of this study was the regression of changes between ON- and OFF in the UPDRS on changes in the extracted features. Different forms of regression were compared: a) linear regression, b) Lasso Regression, c) Support vector machine regression (SVR) with a Gaussian kernel function, d) SVR with a polynomial kernel function and k-nearest Neighbours Algorithm (kNN). Hyperparameters were tuned using a “grid search” to minimise mean squared error using the </w:t>
      </w:r>
      <w:r>
        <w:rPr>
          <w:i/>
          <w:lang w:val="en-GB"/>
        </w:rPr>
        <w:t>sklearn</w:t>
      </w:r>
      <w:r>
        <w:rPr>
          <w:lang w:val="en-GB"/>
        </w:rPr>
        <w:t xml:space="preserve"> package (</w:t>
      </w:r>
      <w:r>
        <w:rPr>
          <w:highlight w:val="yellow"/>
          <w:lang w:val="en-GB"/>
        </w:rPr>
        <w:t>Pedregosa et al. 2011</w:t>
      </w:r>
      <w:r>
        <w:rPr>
          <w:lang w:val="en-GB"/>
        </w:rPr>
        <w:t>). Besides, principal component analyses were used according to the high colinearity (see Figure 1).</w:t>
      </w:r>
      <w:r>
        <w:br w:type="page"/>
      </w:r>
    </w:p>
    <w:p>
      <w:pPr>
        <w:pStyle w:val="Heading1"/>
        <w:rPr>
          <w:lang w:val="en-GB"/>
        </w:rPr>
      </w:pPr>
      <w:r>
        <w:rPr>
          <w:lang w:val="en-GB"/>
        </w:rPr>
        <w:t>Results</w:t>
      </w:r>
    </w:p>
    <w:p>
      <w:pPr>
        <w:pStyle w:val="Heading2"/>
        <w:rPr>
          <w:lang w:val="en-GB"/>
        </w:rPr>
      </w:pPr>
      <w:r>
        <w:rPr>
          <w:lang w:val="en-GB"/>
        </w:rPr>
        <w:t>Clinical data</w:t>
      </w:r>
    </w:p>
    <w:p>
      <w:pPr>
        <w:pStyle w:val="Normal"/>
        <w:rPr>
          <w:lang w:val="en-GB"/>
        </w:rPr>
      </w:pPr>
      <w:r>
        <w:rPr>
          <w:lang w:val="en-GB"/>
        </w:rPr>
        <w:t xml:space="preserve">In total </w:t>
      </w:r>
      <w:r>
        <w:rPr>
          <w:highlight w:val="green"/>
          <w:lang w:val="en-GB"/>
        </w:rPr>
        <w:t>45</w:t>
      </w:r>
      <w:r>
        <w:rPr>
          <w:lang w:val="en-GB"/>
        </w:rPr>
        <w:t xml:space="preserve"> patients (10 female) at an age of </w:t>
      </w:r>
      <w:r>
        <w:rPr>
          <w:highlight w:val="green"/>
          <w:lang w:val="en-GB"/>
        </w:rPr>
        <w:t>61.1 ± 9.6</w:t>
      </w:r>
      <w:r>
        <w:rPr>
          <w:lang w:val="en-GB"/>
        </w:rPr>
        <w:t xml:space="preserve"> years suffering from iPS for 6.6 ± 4.1 years and with a mean Hoehn and Yahr stage of </w:t>
      </w:r>
      <w:r>
        <w:rPr>
          <w:highlight w:val="green"/>
          <w:lang w:val="en-GB"/>
        </w:rPr>
        <w:t>2.8 ±1.3</w:t>
      </w:r>
      <w:r>
        <w:rPr>
          <w:lang w:val="en-GB"/>
        </w:rPr>
        <w:t xml:space="preserve"> were included. Without medication, subjects had on average </w:t>
      </w:r>
      <w:r>
        <w:rPr>
          <w:highlight w:val="green"/>
          <w:lang w:val="en-GB"/>
        </w:rPr>
        <w:t>46.0 ± 22.6</w:t>
      </w:r>
      <w:r>
        <w:rPr>
          <w:lang w:val="en-GB"/>
        </w:rPr>
        <w:t xml:space="preserve"> points on part III of the MDS-UPDRS and levodopa equivalence dose (LEDD) was </w:t>
      </w:r>
      <w:r>
        <w:rPr>
          <w:highlight w:val="green"/>
          <w:lang w:val="en-GB"/>
        </w:rPr>
        <w:t>731.6 ± 561 mg</w:t>
      </w:r>
      <w:r>
        <w:rPr>
          <w:lang w:val="en-GB"/>
        </w:rPr>
        <w:t xml:space="preserve"> (</w:t>
      </w:r>
      <w:r>
        <w:rPr>
          <w:highlight w:val="yellow"/>
          <w:lang w:val="en-GB"/>
        </w:rPr>
        <w:t>Tomlinson et al. 2010</w:t>
      </w:r>
      <w:r>
        <w:rPr>
          <w:lang w:val="en-GB"/>
        </w:rPr>
        <w:t xml:space="preserve">). Clinical details are displayed in Table 1. For the training and test dataset </w:t>
      </w:r>
      <w:r>
        <w:rPr>
          <w:highlight w:val="green"/>
          <w:lang w:val="en-GB"/>
        </w:rPr>
        <w:t>631</w:t>
      </w:r>
      <w:r>
        <w:rPr>
          <w:lang w:val="en-GB"/>
        </w:rPr>
        <w:t xml:space="preserve"> recordings were included, which were subjected to 10-fold cross-validation. For the validation on an independent dataset, </w:t>
      </w:r>
      <w:r>
        <w:rPr>
          <w:highlight w:val="green"/>
          <w:lang w:val="en-GB"/>
        </w:rPr>
        <w:t>xxx</w:t>
      </w:r>
      <w:r>
        <w:rPr>
          <w:lang w:val="en-GB"/>
        </w:rPr>
        <w:t xml:space="preserve"> recordings of five additional subjects were included.</w:t>
      </w:r>
    </w:p>
    <w:p>
      <w:pPr>
        <w:pStyle w:val="Caption1"/>
        <w:keepNext/>
        <w:rPr/>
      </w:pPr>
      <w:r>
        <w:rPr>
          <w:lang w:val="en-GB"/>
        </w:rPr>
        <w:t xml:space="preserve">Table </w:t>
      </w:r>
      <w:r>
        <w:rPr>
          <w:lang w:val="en-GB"/>
        </w:rPr>
        <w:fldChar w:fldCharType="begin"/>
      </w:r>
      <w:r>
        <w:instrText> SEQ Tabelle \* ARABIC </w:instrText>
      </w:r>
      <w:r>
        <w:fldChar w:fldCharType="separate"/>
      </w:r>
      <w:r>
        <w:t>1</w:t>
      </w:r>
      <w:r>
        <w:fldChar w:fldCharType="end"/>
      </w:r>
      <w:r>
        <w:rPr>
          <w:lang w:val="en-GB"/>
        </w:rPr>
        <w:t>: Demographics and clinical data</w:t>
      </w:r>
    </w:p>
    <w:tbl>
      <w:tblPr>
        <w:tblStyle w:val="TabelleKlassisch1"/>
        <w:tblW w:w="5000" w:type="pct"/>
        <w:jc w:val="left"/>
        <w:tblInd w:w="0" w:type="dxa"/>
        <w:tblCellMar>
          <w:top w:w="0" w:type="dxa"/>
          <w:left w:w="108" w:type="dxa"/>
          <w:bottom w:w="0" w:type="dxa"/>
          <w:right w:w="108" w:type="dxa"/>
        </w:tblCellMar>
        <w:tblLook w:val="04a0" w:noVBand="1" w:noHBand="0" w:lastColumn="0" w:firstColumn="1" w:lastRow="0" w:firstRow="1"/>
      </w:tblPr>
      <w:tblGrid>
        <w:gridCol w:w="7361"/>
        <w:gridCol w:w="1710"/>
      </w:tblGrid>
      <w:tr>
        <w:trPr>
          <w:cnfStyle w:val="100000000000" w:firstRow="1" w:lastRow="0" w:firstColumn="0" w:lastColumn="0" w:oddVBand="0" w:evenVBand="0" w:oddHBand="0" w:evenHBand="0" w:firstRowFirstColumn="0" w:firstRowLastColumn="0" w:lastRowFirstColumn="0" w:lastRowLastColumn="0"/>
        </w:trPr>
        <w:tc>
          <w:tcPr>
            <w:tcW w:w="7361" w:type="dxa"/>
            <w:cnfStyle w:val="001000000000" w:firstRow="0" w:lastRow="0" w:firstColumn="1" w:lastColumn="0" w:oddVBand="0" w:evenVBand="0" w:oddHBand="0" w:evenHBand="0" w:firstRowFirstColumn="0" w:firstRowLastColumn="0" w:lastRowFirstColumn="0" w:lastRowLastColumn="0"/>
            <w:tcBorders>
              <w:bottom w:val="single" w:sz="6" w:space="0" w:color="000001"/>
              <w:right w:val="single" w:sz="6" w:space="0" w:color="000001"/>
              <w:insideH w:val="single" w:sz="6" w:space="0" w:color="000001"/>
              <w:insideV w:val="single" w:sz="6" w:space="0" w:color="000001"/>
            </w:tcBorders>
            <w:shd w:color="auto" w:fill="auto" w:val="clear"/>
          </w:tcPr>
          <w:p>
            <w:pPr>
              <w:pStyle w:val="Normal"/>
              <w:spacing w:lineRule="auto" w:line="240" w:before="120" w:after="180"/>
              <w:rPr>
                <w:lang w:val="en-GB"/>
              </w:rPr>
            </w:pPr>
            <w:r>
              <w:rPr>
                <w:rFonts w:ascii="Times New Roman" w:hAnsi="Times New Roman"/>
                <w:i/>
                <w:iCs/>
                <w:sz w:val="20"/>
                <w:szCs w:val="20"/>
                <w:lang w:val="en-GB" w:eastAsia="de-DE"/>
              </w:rPr>
              <w:t>N</w:t>
            </w:r>
          </w:p>
        </w:tc>
        <w:tc>
          <w:tcPr>
            <w:tcW w:w="1710" w:type="dxa"/>
            <w:tcBorders>
              <w:bottom w:val="single" w:sz="6" w:space="0" w:color="000001"/>
              <w:insideH w:val="single" w:sz="6" w:space="0" w:color="000001"/>
            </w:tcBorders>
            <w:shd w:color="auto" w:fill="auto" w:val="clear"/>
          </w:tcPr>
          <w:p>
            <w:pPr>
              <w:pStyle w:val="Normal"/>
              <w:spacing w:lineRule="auto" w:line="240" w:before="120" w:after="180"/>
              <w:jc w:val="center"/>
              <w:cnfStyle w:val="100000000000" w:firstRow="1"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i/>
                <w:iCs/>
                <w:sz w:val="20"/>
                <w:szCs w:val="20"/>
                <w:highlight w:val="green"/>
                <w:lang w:val="en-GB" w:eastAsia="de-DE"/>
              </w:rPr>
              <w:t>40</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color="auto" w:fill="auto" w:val="clear"/>
          </w:tcPr>
          <w:p>
            <w:pPr>
              <w:pStyle w:val="Normal"/>
              <w:spacing w:lineRule="auto" w:line="240" w:before="120" w:after="180"/>
              <w:rPr>
                <w:lang w:val="en-GB"/>
              </w:rPr>
            </w:pPr>
            <w:r>
              <w:rPr>
                <w:rFonts w:ascii="Times New Roman" w:hAnsi="Times New Roman"/>
                <w:sz w:val="20"/>
                <w:szCs w:val="20"/>
                <w:lang w:eastAsia="de-DE"/>
              </w:rPr>
              <w:t>Gender'</w:t>
            </w:r>
          </w:p>
        </w:tc>
        <w:tc>
          <w:tcPr>
            <w:tcW w:w="1710" w:type="dxa"/>
            <w:tcBorders>
              <w:top w:val="nil"/>
              <w:bottom w:val="nil"/>
              <w:insideH w:val="nil"/>
            </w:tcBorders>
            <w:shd w:color="auto"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val="en-GB" w:eastAsia="de-DE"/>
              </w:rPr>
              <w:t>10 female</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color="auto" w:fill="auto" w:val="clear"/>
          </w:tcPr>
          <w:p>
            <w:pPr>
              <w:pStyle w:val="Normal"/>
              <w:spacing w:lineRule="auto" w:line="240" w:before="120" w:after="180"/>
              <w:rPr>
                <w:lang w:val="en-GB"/>
              </w:rPr>
            </w:pPr>
            <w:r>
              <w:rPr>
                <w:rFonts w:ascii="Times New Roman" w:hAnsi="Times New Roman"/>
                <w:sz w:val="20"/>
                <w:szCs w:val="20"/>
                <w:lang w:eastAsia="de-DE"/>
              </w:rPr>
              <w:t>Age [in years]</w:t>
            </w:r>
          </w:p>
        </w:tc>
        <w:tc>
          <w:tcPr>
            <w:tcW w:w="1710" w:type="dxa"/>
            <w:tcBorders>
              <w:top w:val="nil"/>
              <w:bottom w:val="nil"/>
              <w:insideH w:val="nil"/>
            </w:tcBorders>
            <w:shd w:color="auto"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61.18 ± 9.61</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color="auto" w:fill="auto" w:val="clear"/>
          </w:tcPr>
          <w:p>
            <w:pPr>
              <w:pStyle w:val="Normal"/>
              <w:spacing w:lineRule="auto" w:line="240" w:before="120" w:after="180"/>
              <w:rPr>
                <w:lang w:val="en-GB"/>
              </w:rPr>
            </w:pPr>
            <w:r>
              <w:rPr>
                <w:rFonts w:ascii="Times New Roman" w:hAnsi="Times New Roman"/>
                <w:sz w:val="20"/>
                <w:szCs w:val="20"/>
                <w:lang w:val="en-GB" w:eastAsia="de-DE"/>
              </w:rPr>
              <w:t>Levodopa equivalent dose [in mg]</w:t>
            </w:r>
          </w:p>
        </w:tc>
        <w:tc>
          <w:tcPr>
            <w:tcW w:w="1710" w:type="dxa"/>
            <w:tcBorders>
              <w:top w:val="nil"/>
              <w:bottom w:val="nil"/>
              <w:insideH w:val="nil"/>
            </w:tcBorders>
            <w:shd w:color="auto"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731.6 ± 561.5</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color="auto" w:fill="auto" w:val="clear"/>
          </w:tcPr>
          <w:p>
            <w:pPr>
              <w:pStyle w:val="Normal"/>
              <w:spacing w:lineRule="auto" w:line="240" w:before="120" w:after="180"/>
              <w:rPr>
                <w:lang w:val="en-GB"/>
              </w:rPr>
            </w:pPr>
            <w:r>
              <w:rPr>
                <w:rFonts w:ascii="Times New Roman" w:hAnsi="Times New Roman"/>
                <w:sz w:val="20"/>
                <w:szCs w:val="20"/>
                <w:lang w:eastAsia="de-DE"/>
              </w:rPr>
              <w:t>Hoehn &amp; Yahr stage</w:t>
            </w:r>
          </w:p>
        </w:tc>
        <w:tc>
          <w:tcPr>
            <w:tcW w:w="1710" w:type="dxa"/>
            <w:tcBorders>
              <w:top w:val="nil"/>
              <w:bottom w:val="nil"/>
              <w:insideH w:val="nil"/>
            </w:tcBorders>
            <w:shd w:color="auto"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2.8 ± 1.3</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color="auto" w:fill="auto" w:val="clear"/>
          </w:tcPr>
          <w:p>
            <w:pPr>
              <w:pStyle w:val="Normal"/>
              <w:spacing w:lineRule="auto" w:line="240" w:before="120" w:after="180"/>
              <w:rPr>
                <w:lang w:val="en-GB"/>
              </w:rPr>
            </w:pPr>
            <w:r>
              <w:rPr>
                <w:rFonts w:ascii="Times New Roman" w:hAnsi="Times New Roman"/>
                <w:sz w:val="20"/>
                <w:szCs w:val="20"/>
                <w:lang w:eastAsia="de-DE"/>
              </w:rPr>
              <w:t>Disease duration [in yrs]</w:t>
            </w:r>
          </w:p>
        </w:tc>
        <w:tc>
          <w:tcPr>
            <w:tcW w:w="1710" w:type="dxa"/>
            <w:tcBorders>
              <w:top w:val="nil"/>
              <w:bottom w:val="nil"/>
              <w:insideH w:val="nil"/>
            </w:tcBorders>
            <w:shd w:color="auto"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6.6. ± 4.1</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bottom w:val="nil"/>
              <w:right w:val="single" w:sz="6" w:space="0" w:color="000001"/>
              <w:insideH w:val="nil"/>
              <w:insideV w:val="single" w:sz="6" w:space="0" w:color="000001"/>
            </w:tcBorders>
            <w:shd w:color="auto" w:fill="auto" w:val="clear"/>
          </w:tcPr>
          <w:p>
            <w:pPr>
              <w:pStyle w:val="Normal"/>
              <w:spacing w:lineRule="auto" w:line="240" w:before="120" w:after="180"/>
              <w:rPr>
                <w:lang w:val="en-GB"/>
              </w:rPr>
            </w:pPr>
            <w:r>
              <w:rPr>
                <w:rFonts w:ascii="Times New Roman" w:hAnsi="Times New Roman"/>
                <w:sz w:val="20"/>
                <w:szCs w:val="20"/>
                <w:lang w:eastAsia="de-DE"/>
              </w:rPr>
              <w:t>UPDRS OFF</w:t>
            </w:r>
          </w:p>
        </w:tc>
        <w:tc>
          <w:tcPr>
            <w:tcW w:w="1710" w:type="dxa"/>
            <w:tcBorders>
              <w:top w:val="nil"/>
              <w:bottom w:val="nil"/>
              <w:insideH w:val="nil"/>
            </w:tcBorders>
            <w:shd w:color="auto"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46.00 ± 22.57</w:t>
            </w:r>
          </w:p>
        </w:tc>
      </w:tr>
      <w:tr>
        <w:trPr/>
        <w:tc>
          <w:tcPr>
            <w:tcW w:w="7361" w:type="dxa"/>
            <w:cnfStyle w:val="001000000000" w:firstRow="0" w:lastRow="0" w:firstColumn="1" w:lastColumn="0" w:oddVBand="0" w:evenVBand="0" w:oddHBand="0" w:evenHBand="0" w:firstRowFirstColumn="0" w:firstRowLastColumn="0" w:lastRowFirstColumn="0" w:lastRowLastColumn="0"/>
            <w:tcBorders>
              <w:top w:val="nil"/>
              <w:right w:val="single" w:sz="6" w:space="0" w:color="000001"/>
              <w:insideV w:val="single" w:sz="6" w:space="0" w:color="000001"/>
            </w:tcBorders>
            <w:shd w:color="auto" w:fill="auto" w:val="clear"/>
          </w:tcPr>
          <w:p>
            <w:pPr>
              <w:pStyle w:val="Normal"/>
              <w:spacing w:lineRule="auto" w:line="240" w:before="120" w:after="180"/>
              <w:rPr>
                <w:lang w:val="en-GB"/>
              </w:rPr>
            </w:pPr>
            <w:r>
              <w:rPr>
                <w:rFonts w:ascii="Times New Roman" w:hAnsi="Times New Roman"/>
                <w:sz w:val="20"/>
                <w:szCs w:val="20"/>
                <w:lang w:eastAsia="de-DE"/>
              </w:rPr>
              <w:t>UPDRS ON</w:t>
            </w:r>
          </w:p>
        </w:tc>
        <w:tc>
          <w:tcPr>
            <w:tcW w:w="1710" w:type="dxa"/>
            <w:tcBorders>
              <w:top w:val="nil"/>
            </w:tcBorders>
            <w:shd w:color="auto" w:fill="auto" w:val="clear"/>
          </w:tcPr>
          <w:p>
            <w:pPr>
              <w:pStyle w:val="Normal"/>
              <w:spacing w:lineRule="auto" w:line="240" w:before="120" w:after="180"/>
              <w:jc w:val="center"/>
              <w:cnfStyle w:val="000000000000" w:firstRow="0" w:lastRow="0" w:firstColumn="0" w:lastColumn="0" w:oddVBand="0" w:evenVBand="0" w:oddHBand="0" w:evenHBand="0" w:firstRowFirstColumn="0" w:firstRowLastColumn="0" w:lastRowFirstColumn="0" w:lastRowLastColumn="0"/>
              <w:rPr>
                <w:highlight w:val="green"/>
                <w:lang w:val="en-GB"/>
              </w:rPr>
            </w:pPr>
            <w:r>
              <w:rPr>
                <w:rFonts w:ascii="Times New Roman" w:hAnsi="Times New Roman"/>
                <w:sz w:val="20"/>
                <w:szCs w:val="20"/>
                <w:highlight w:val="green"/>
                <w:lang w:eastAsia="de-DE"/>
              </w:rPr>
              <w:t>35.53 ± 20.26</w:t>
            </w:r>
          </w:p>
        </w:tc>
      </w:tr>
    </w:tbl>
    <w:p>
      <w:pPr>
        <w:pStyle w:val="Normal"/>
        <w:rPr>
          <w:lang w:val="en-GB"/>
        </w:rPr>
      </w:pPr>
      <w:r>
        <w:rPr>
          <w:lang w:val="en-GB"/>
        </w:rPr>
      </w:r>
    </w:p>
    <w:p>
      <w:pPr>
        <w:pStyle w:val="Heading3"/>
        <w:rPr>
          <w:lang w:val="en-GB"/>
        </w:rPr>
      </w:pPr>
      <w:r>
        <w:rPr>
          <w:lang w:val="en-GB"/>
        </w:rPr>
        <w:t>Feature regression</w:t>
      </w:r>
    </w:p>
    <w:p>
      <w:pPr>
        <w:pStyle w:val="Normal"/>
        <w:tabs>
          <w:tab w:val="left" w:pos="7230" w:leader="none"/>
        </w:tabs>
        <w:rPr/>
      </w:pPr>
      <w:commentRangeStart w:id="3"/>
      <w:r>
        <w:rPr>
          <w:lang w:val="en-GB"/>
        </w:rPr>
        <w:t xml:space="preserve">The armband recorded eight different channels, of which only three were related to active superficial muscles during tapping – M. extensor digitorum communis (EDC) and M. flexor digitorum superficialis (FDS). Hence, only channels 4, 5 and 8 were selected for further analysis. Figure 1 displays the correlation between all used features used in the study. As a metric for the regression performance we calculated the root mean squared error (RMSE, see Figure 2.). Using a two-way ANOVA we found significant main effects for regression method and feature set but also for the interaction (all p&lt;0.001). Post hoc tests using Tukey HSD method showed no significant difference between linear regression, lasso regression and SVR-poly regression but significant differences for all </w:t>
      </w:r>
      <w:r>
        <w:rPr>
          <w:rFonts w:eastAsia="Times New Roman" w:cs="Times New Roman"/>
          <w:color w:val="00000A"/>
          <w:sz w:val="22"/>
          <w:szCs w:val="24"/>
          <w:lang w:val="en-GB" w:eastAsia="de-DE" w:bidi="ar-SA"/>
        </w:rPr>
        <w:t>other</w:t>
      </w:r>
      <w:r>
        <w:rPr>
          <w:lang w:val="en-GB"/>
        </w:rPr>
        <w:t xml:space="preserve"> regression method comparisons (all familiy-wise corrected p&lt;0.001). kNN-regression showed the smallest errors and thus predicted changes in UPDRS due to medication using the changes in sEMG features most accurately. </w:t>
      </w:r>
      <w:del w:id="0" w:author="Unknown Author" w:date="2020-02-16T14:48:00Z">
        <w:r>
          <w:rPr>
            <w:lang w:val="en-GB"/>
          </w:rPr>
          <w:commentReference w:id="4"/>
        </w:r>
      </w:del>
      <w:commentRangeEnd w:id="3"/>
      <w:r>
        <w:commentReference w:id="3"/>
      </w:r>
      <w:r>
        <w:rPr>
          <w:lang w:val="en-GB"/>
        </w:rPr>
        <w:t xml:space="preserve"> For the feature set post-hoc comparisons there was no advantage in using Dus or Hudgins feature</w:t>
      </w:r>
      <w:ins w:id="1" w:author="Unknown Author" w:date="2020-02-16T14:48:00Z">
        <w:r>
          <w:rPr>
            <w:lang w:val="en-GB"/>
          </w:rPr>
          <w:t xml:space="preserve"> </w:t>
        </w:r>
      </w:ins>
      <w:r>
        <w:rPr>
          <w:lang w:val="en-GB"/>
        </w:rPr>
        <w:t>set. Both however were signifi</w:t>
      </w:r>
      <w:ins w:id="2" w:author="Unknown Author" w:date="2020-02-16T14:48:00Z">
        <w:r>
          <w:rPr>
            <w:lang w:val="en-GB"/>
          </w:rPr>
          <w:t>c</w:t>
        </w:r>
      </w:ins>
      <w:del w:id="3" w:author="Unknown Author" w:date="2020-02-16T14:48:00Z">
        <w:r>
          <w:rPr>
            <w:lang w:val="en-GB"/>
          </w:rPr>
          <w:delText>k</w:delText>
        </w:r>
      </w:del>
      <w:r>
        <w:rPr>
          <w:lang w:val="en-GB"/>
        </w:rPr>
        <w:t>antly better then the RMS featureset (p&lt;0.001). Correlation analysis showed very good correlations of true and predicted UPDRS values using kNN regression u</w:t>
      </w:r>
      <w:del w:id="4" w:author="Unknown Author" w:date="2020-02-16T14:48:00Z">
        <w:r>
          <w:rPr>
            <w:lang w:val="en-GB"/>
          </w:rPr>
          <w:delText>n</w:delText>
        </w:r>
      </w:del>
      <w:r>
        <w:rPr>
          <w:lang w:val="en-GB"/>
        </w:rPr>
        <w:t>sing the Du (r=.959) and the Hudgins (r=.957) feature sets respectively.  The identified hyperparameters providing the best results for kNN-regression were .</w:t>
      </w:r>
      <w:ins w:id="5" w:author="Unknown Author" w:date="2020-02-16T14:48:00Z">
        <w:r>
          <w:rPr>
            <w:lang w:val="en-GB"/>
          </w:rPr>
          <w:t>XXX</w:t>
        </w:r>
      </w:ins>
    </w:p>
    <w:p>
      <w:pPr>
        <w:pStyle w:val="Normal"/>
        <w:keepNext/>
        <w:rPr/>
      </w:pPr>
      <w:r>
        <w:rPr/>
        <w:drawing>
          <wp:inline distT="0" distB="0" distL="0" distR="0">
            <wp:extent cx="4638675" cy="3841750"/>
            <wp:effectExtent l="0" t="0" r="0" b="0"/>
            <wp:docPr id="1" name="Grafik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5" descr=""/>
                    <pic:cNvPicPr>
                      <a:picLocks noChangeAspect="1" noChangeArrowheads="1"/>
                    </pic:cNvPicPr>
                  </pic:nvPicPr>
                  <pic:blipFill>
                    <a:blip r:embed="rId8"/>
                    <a:stretch>
                      <a:fillRect/>
                    </a:stretch>
                  </pic:blipFill>
                  <pic:spPr bwMode="auto">
                    <a:xfrm>
                      <a:off x="0" y="0"/>
                      <a:ext cx="4638675" cy="3841750"/>
                    </a:xfrm>
                    <a:prstGeom prst="rect">
                      <a:avLst/>
                    </a:prstGeom>
                  </pic:spPr>
                </pic:pic>
              </a:graphicData>
            </a:graphic>
          </wp:inline>
        </w:drawing>
      </w:r>
    </w:p>
    <w:p>
      <w:pPr>
        <w:pStyle w:val="Caption1"/>
        <w:rPr/>
      </w:pPr>
      <w:r>
        <w:rPr>
          <w:lang w:val="en-GB"/>
        </w:rPr>
        <w:t xml:space="preserve">Figure </w:t>
      </w:r>
      <w:r>
        <w:rPr>
          <w:lang w:val="en-GB"/>
        </w:rPr>
        <w:fldChar w:fldCharType="begin"/>
      </w:r>
      <w:r>
        <w:instrText> SEQ Figure \* ARABIC </w:instrText>
      </w:r>
      <w:r>
        <w:fldChar w:fldCharType="separate"/>
      </w:r>
      <w:r>
        <w:t>1</w:t>
      </w:r>
      <w:r>
        <w:fldChar w:fldCharType="end"/>
      </w:r>
      <w:r>
        <w:rPr>
          <w:lang w:val="en-GB"/>
        </w:rPr>
        <w:t>: Correlation between the extracted features for iPS patients during tapping task. There was moderate to high correlation between the features at all conditions.</w:t>
      </w:r>
    </w:p>
    <w:p>
      <w:pPr>
        <w:pStyle w:val="Normal"/>
        <w:ind w:hanging="0"/>
        <w:rPr>
          <w:lang w:val="en-GB"/>
        </w:rPr>
      </w:pPr>
      <w:bookmarkStart w:id="1" w:name="_GoBack"/>
      <w:bookmarkEnd w:id="1"/>
      <w:r>
        <w:rPr/>
        <w:drawing>
          <wp:inline distT="0" distB="0" distL="0" distR="0">
            <wp:extent cx="5731510" cy="8107045"/>
            <wp:effectExtent l="0" t="0" r="0" b="0"/>
            <wp:docPr id="2" name="Grafik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8" descr=""/>
                    <pic:cNvPicPr>
                      <a:picLocks noChangeAspect="1" noChangeArrowheads="1"/>
                    </pic:cNvPicPr>
                  </pic:nvPicPr>
                  <pic:blipFill>
                    <a:blip r:embed="rId9"/>
                    <a:stretch>
                      <a:fillRect/>
                    </a:stretch>
                  </pic:blipFill>
                  <pic:spPr bwMode="auto">
                    <a:xfrm>
                      <a:off x="0" y="0"/>
                      <a:ext cx="5731510" cy="8107045"/>
                    </a:xfrm>
                    <a:prstGeom prst="rect">
                      <a:avLst/>
                    </a:prstGeom>
                  </pic:spPr>
                </pic:pic>
              </a:graphicData>
            </a:graphic>
          </wp:inline>
        </w:drawing>
      </w:r>
    </w:p>
    <w:p>
      <w:pPr>
        <w:pStyle w:val="Normal"/>
        <w:ind w:hanging="0"/>
        <w:rPr>
          <w:rStyle w:val="Berschrift1Zchn"/>
          <w:rFonts w:ascii="Calibri" w:hAnsi="Calibri"/>
          <w:szCs w:val="20"/>
          <w:lang w:val="en-GB"/>
        </w:rPr>
      </w:pPr>
      <w:r>
        <w:rPr>
          <w:rFonts w:ascii="Calibri" w:hAnsi="Calibri"/>
          <w:szCs w:val="20"/>
          <w:lang w:val="en-GB"/>
        </w:rPr>
      </w:r>
    </w:p>
    <w:p>
      <w:pPr>
        <w:pStyle w:val="Heading1"/>
        <w:rPr/>
      </w:pPr>
      <w:r>
        <w:rPr/>
        <w:t>Discussion</w:t>
      </w:r>
    </w:p>
    <w:p>
      <w:pPr>
        <w:pStyle w:val="Normal"/>
        <w:rPr/>
      </w:pPr>
      <w:r>
        <w:rPr>
          <w:lang w:val="en-GB"/>
        </w:rPr>
        <w:t xml:space="preserve">We show that features derived from sEMG signals during a tapping task may be useful for predicting PD-patients’ response to levodopa. By subjecting these features to different regression techniques, we were able to show a </w:t>
      </w:r>
      <w:commentRangeStart w:id="5"/>
      <w:r>
        <w:rPr>
          <w:lang w:val="en-GB"/>
        </w:rPr>
        <w:t>correlation</w:t>
      </w:r>
      <w:del w:id="6" w:author="Unknown Author" w:date="2020-02-16T14:50:00Z">
        <w:r>
          <w:rPr>
            <w:lang w:val="en-GB"/>
          </w:rPr>
        </w:r>
      </w:del>
      <w:commentRangeEnd w:id="5"/>
      <w:r>
        <w:commentReference w:id="5"/>
      </w:r>
      <w:r>
        <w:rPr>
          <w:lang w:val="en-GB"/>
        </w:rPr>
        <w:t xml:space="preserve"> between changes in sEMG activity and changes in UPDRS scores. For that purpose, ‘shallow learning’ techniques were applied and results validated using cross-validation. External validity and relevance of our findings was demonstrated by tests in a set of patients unrelated to test or validation data.</w:t>
      </w:r>
    </w:p>
    <w:p>
      <w:pPr>
        <w:pStyle w:val="Normal"/>
        <w:ind w:hanging="0"/>
        <w:rPr/>
      </w:pPr>
      <w:r>
        <w:rPr>
          <w:lang w:val="en-GB"/>
        </w:rPr>
        <w:t>A growing body of evidence supports the usefulness of mobile sensors for patients with parkinson syndromes. Machine learning approaches have been used for diagnosing PD (). Nevertheless, to date there is no consensus about the best marker neither for diagnostic purposes nor for tracking the diseases course. Surface EMG may be one possibility, which has been shown to successfully discriminate PD-patients form healthy control subjects (</w:t>
      </w:r>
      <w:r>
        <w:rPr>
          <w:highlight w:val="yellow"/>
          <w:lang w:val="en-GB"/>
        </w:rPr>
        <w:t>Jia et al. 2014, Eskofier et al. 2016, Djurić-Jovičić et al. 2016</w:t>
      </w:r>
      <w:r>
        <w:rPr>
          <w:lang w:val="en-GB"/>
        </w:rPr>
        <w:t>). To our knowledge this work is shows for the first time that clinical ratings of PD-patients are correlated with sEMG features, demonstrating its suitability for tracking therapeutic effects. One may thus think of non-invasive mobile sEMG recordings as a source of information for treatment success and need for therapy adaptation (</w:t>
      </w:r>
      <w:r>
        <w:rPr>
          <w:highlight w:val="yellow"/>
          <w:lang w:val="en-GB"/>
        </w:rPr>
        <w:t>Rissanen et al. 2015</w:t>
      </w:r>
      <w:r>
        <w:rPr>
          <w:lang w:val="en-GB"/>
        </w:rPr>
        <w:t xml:space="preserve">). Besides the possibility for physicians to provide tailored therapies, it may additionally be a good opportunity for caregivers to reduce side-effects and lower hospitalisation rates (Quelle??). Despite these promising results with sEMG as a marker measurng therapeutic success, questions about practicability and possible alterantives need to be addressed first. </w:t>
      </w:r>
    </w:p>
    <w:p>
      <w:pPr>
        <w:pStyle w:val="Normal"/>
        <w:ind w:hanging="0"/>
        <w:rPr/>
      </w:pPr>
      <w:r>
        <w:rPr>
          <w:lang w:val="en-GB"/>
        </w:rPr>
        <w:t xml:space="preserve"> </w:t>
      </w:r>
      <w:r>
        <w:rPr>
          <w:lang w:val="en-GB"/>
        </w:rPr>
        <w:t>Surface EMGs constitute easy applicable and non-invasive recordings of muscle activity. There are however a series of possible problems that require consideration when used in patients. First, unlike kinetography, the correct and reliable placement  of sensors is of paramount importance for comparability. One solution may be the use of smart clothes (</w:t>
      </w:r>
      <w:r>
        <w:rPr>
          <w:highlight w:val="yellow"/>
          <w:lang w:val="en-GB"/>
        </w:rPr>
        <w:t>Niazmand et al. 2011</w:t>
      </w:r>
      <w:r>
        <w:rPr>
          <w:lang w:val="en-GB"/>
        </w:rPr>
        <w:t>) and also easy wearable gloves may be of special interest (</w:t>
      </w:r>
      <w:r>
        <w:rPr>
          <w:highlight w:val="yellow"/>
          <w:lang w:val="en-GB"/>
        </w:rPr>
        <w:t>Rovini et al. 2017</w:t>
      </w:r>
      <w:r>
        <w:rPr>
          <w:lang w:val="en-GB"/>
        </w:rPr>
        <w:t>). Moreover, very little research has been conducted as to which features are particularly interesting. One may therefore object that the choice of standard features (</w:t>
      </w:r>
      <w:r>
        <w:rPr>
          <w:highlight w:val="yellow"/>
          <w:lang w:val="en-GB"/>
        </w:rPr>
        <w:t>Phinyomark et al. 2012</w:t>
      </w:r>
      <w:r>
        <w:rPr>
          <w:lang w:val="en-GB"/>
        </w:rPr>
        <w:t>) as used in our study may not be generally valid for different PD-subtypes. In that sense, stronger emphasis on separating tremordominant vs. bradykinetic-rigid symptoms may help in future studies to enhance generalisability. Despite the excellent prediction of changes in UPDRS with our method, it remains, thirdly, to be elucidated whether tasks closer to everyday-life may be useful, as well. In this context, Block et al. showed the possibility of classifying ON and OFF phases and predicting falls based on walking in PD-patients (Block et al. ??). Another aspect worth considering is the fact, that possibly lighter and more commonly available sensors, e.g. measuring kinetographic data may be a feasible alternative. Possibly, remote collection of several symptoms with a set of sensors may provide a comprehensive picture of the disease (Lipsmeier et al. ??) However, the best combination of sensor measurements and the application to everyday life is still the subject of research [35].</w:t>
      </w:r>
    </w:p>
    <w:p>
      <w:pPr>
        <w:pStyle w:val="Normal"/>
        <w:ind w:hanging="0"/>
        <w:rPr>
          <w:lang w:val="en-GB"/>
          <w:del w:id="8" w:author="Unknown Author" w:date="2020-02-16T14:51:00Z"/>
        </w:rPr>
      </w:pPr>
      <w:del w:id="7" w:author="Unknown Author" w:date="2020-02-16T14:51:00Z">
        <w:r>
          <w:rPr/>
        </w:r>
      </w:del>
    </w:p>
    <w:p>
      <w:pPr>
        <w:pStyle w:val="Normal"/>
        <w:ind w:hanging="0"/>
        <w:rPr>
          <w:lang w:val="en-GB"/>
        </w:rPr>
      </w:pPr>
      <w:r>
        <w:rPr>
          <w:lang w:val="en-GB"/>
        </w:rPr>
      </w:r>
    </w:p>
    <w:p>
      <w:pPr>
        <w:pStyle w:val="Normal"/>
        <w:ind w:hanging="0"/>
        <w:rPr/>
      </w:pPr>
      <w:del w:id="9" w:author="Unknown Author" w:date="2020-02-16T14:53:00Z">
        <w:r>
          <w:rPr>
            <w:lang w:val="en-GB"/>
          </w:rPr>
          <w:delText xml:space="preserve">Leaving possible </w:delText>
        </w:r>
      </w:del>
      <w:ins w:id="10" w:author="Unknown Author" w:date="2020-02-16T14:53:00Z">
        <w:r>
          <w:rPr>
            <w:lang w:val="en-GB"/>
          </w:rPr>
          <w:t xml:space="preserve">Apart from </w:t>
        </w:r>
      </w:ins>
      <w:r>
        <w:rPr>
          <w:lang w:val="en-GB"/>
        </w:rPr>
        <w:t xml:space="preserve">long-term applications of sensor based therapeutic adjustments </w:t>
      </w:r>
      <w:del w:id="11" w:author="Unknown Author" w:date="2020-02-16T14:53:00Z">
        <w:r>
          <w:rPr>
            <w:lang w:val="en-GB"/>
          </w:rPr>
          <w:delText>aside</w:delText>
        </w:r>
      </w:del>
      <w:r>
        <w:rPr>
          <w:lang w:val="en-GB"/>
        </w:rPr>
        <w:t>, one useful short-term scenario could be the adjustments of Deep Brain Stimulation (DBS) parameter settings. With this invasive procedure, patients suffering from PD receive electrodes implanted in specific brain areas such as the subthalamic nucleus (STN) where high-frequency current pulses mitigate motor-symptoms within a short delay. Yet, the identification of the most efficient parameters is resource-intensive and may be seriously compromised when subjects require time-consuming testing of parameter sets. In clinical practise, the usefulness of our approach awaits further confirmation but may indeed help to ascertain the set of most useful settings, especially when combined with modern imaging techniques (Quelle?).</w:t>
      </w:r>
      <w:commentRangeStart w:id="6"/>
      <w:r>
        <w:rPr>
          <w:lang w:val="en-GB"/>
        </w:rPr>
        <w:t xml:space="preserve"> Of course, only a subset of the clinical testing is included, so that practicability remains to be elucidated.</w:t>
      </w:r>
      <w:commentRangeEnd w:id="6"/>
      <w:r>
        <w:commentReference w:id="6"/>
      </w:r>
      <w:r>
        <w:rPr>
          <w:lang w:val="en-GB"/>
        </w:rPr>
      </w:r>
    </w:p>
    <w:p>
      <w:pPr>
        <w:pStyle w:val="Normal"/>
        <w:rPr>
          <w:bCs/>
          <w:lang w:val="en-GB"/>
        </w:rPr>
      </w:pPr>
      <w:r>
        <w:rPr>
          <w:bCs/>
          <w:lang w:val="en-GB"/>
        </w:rPr>
        <w:t xml:space="preserve">In summary, we have identified surface EMG features and their use along with regression techniques to predict PD-patients’ decrease in motor disability after levodopa intake. Validation of this regression model was done on an independent set of subjects. This precludes the possibility that these results are due to overfitting and corroborates the use of our results for predicting motor disability with commercially available sEMG recordings. Hence, we lend considerable support to the notion that peripheral sensor data may be used for tailored therapies in Parkinson’s Disease in a future. </w:t>
      </w:r>
    </w:p>
    <w:p>
      <w:pPr>
        <w:pStyle w:val="Heading1"/>
        <w:suppressLineNumbers/>
        <w:rPr>
          <w:lang w:val="en-GB"/>
        </w:rPr>
      </w:pPr>
      <w:r>
        <w:rPr>
          <w:lang w:val="en-GB"/>
        </w:rPr>
        <w:t xml:space="preserve">Tables and Figures: </w:t>
      </w:r>
    </w:p>
    <w:p>
      <w:pPr>
        <w:pStyle w:val="Caption1"/>
        <w:spacing w:before="120" w:after="180"/>
        <w:rPr/>
      </w:pPr>
      <w:r>
        <w:rPr>
          <w:b/>
          <w:u w:val="single"/>
          <w:lang w:val="en-GB"/>
        </w:rPr>
        <w:t xml:space="preserve">Table </w:t>
      </w:r>
      <w:r>
        <w:rPr>
          <w:b/>
          <w:u w:val="single"/>
          <w:lang w:val="en-GB"/>
        </w:rPr>
        <w:fldChar w:fldCharType="begin"/>
      </w:r>
      <w:r>
        <w:instrText> SEQ Tabelle \* ARABIC </w:instrText>
      </w:r>
      <w:r>
        <w:fldChar w:fldCharType="separate"/>
      </w:r>
      <w:r>
        <w:t>2</w:t>
      </w:r>
      <w:r>
        <w:fldChar w:fldCharType="end"/>
      </w:r>
      <w:r>
        <w:rPr>
          <w:b/>
          <w:u w:val="single"/>
          <w:lang w:val="en-GB"/>
        </w:rPr>
        <w:t>:</w:t>
      </w:r>
      <w:r>
        <w:rPr>
          <w:lang w:val="en-GB"/>
        </w:rPr>
        <w:t xml:space="preserve"> General demographics for iPS patients</w:t>
      </w:r>
    </w:p>
    <w:p>
      <w:pPr>
        <w:pStyle w:val="Caption1"/>
        <w:spacing w:before="120" w:after="180"/>
        <w:rPr>
          <w:lang w:val="en-GB"/>
        </w:rPr>
      </w:pPr>
      <w:r>
        <w:rPr>
          <w:b/>
          <w:u w:val="single"/>
          <w:lang w:val="en-GB"/>
        </w:rPr>
        <w:t xml:space="preserve">Figure </w:t>
      </w:r>
      <w:r>
        <w:rPr>
          <w:b/>
          <w:u w:val="single"/>
          <w:lang w:val="en-US"/>
        </w:rPr>
        <w:t>1</w:t>
      </w:r>
      <w:r>
        <w:rPr>
          <w:b/>
          <w:u w:val="single"/>
          <w:lang w:val="en-GB"/>
        </w:rPr>
        <w:t>:</w:t>
      </w:r>
    </w:p>
    <w:p>
      <w:pPr>
        <w:pStyle w:val="Heading1"/>
        <w:suppressLineNumbers/>
        <w:rPr>
          <w:lang w:val="en-GB"/>
        </w:rPr>
      </w:pPr>
      <w:r>
        <w:rPr>
          <w:lang w:val="en-GB"/>
        </w:rPr>
        <w:t>Acknowledgements</w:t>
      </w:r>
    </w:p>
    <w:p>
      <w:pPr>
        <w:pStyle w:val="Normal"/>
        <w:spacing w:lineRule="auto" w:line="360"/>
        <w:rPr>
          <w:lang w:val="en-GB"/>
        </w:rPr>
      </w:pPr>
      <w:r>
        <w:rPr>
          <w:lang w:val="en-GB"/>
        </w:rPr>
        <w:t xml:space="preserve">We are grateful to all of the study participants for their patience and cooperation. </w:t>
      </w:r>
    </w:p>
    <w:p>
      <w:pPr>
        <w:pStyle w:val="Heading3"/>
        <w:suppressLineNumbers/>
        <w:rPr>
          <w:lang w:val="en-GB"/>
        </w:rPr>
      </w:pPr>
      <w:r>
        <w:rPr>
          <w:lang w:val="en-GB"/>
        </w:rPr>
        <w:t>Documentation of authors’ roles:</w:t>
      </w:r>
    </w:p>
    <w:p>
      <w:pPr>
        <w:pStyle w:val="Standardeingerueckt"/>
        <w:suppressLineNumbers/>
        <w:spacing w:lineRule="auto" w:line="360"/>
        <w:rPr/>
      </w:pPr>
      <w:r>
        <w:rPr>
          <w:szCs w:val="22"/>
          <w:u w:val="single"/>
          <w:lang w:val="en-GB"/>
        </w:rPr>
        <w:t xml:space="preserve">Urs Kleinholdermann </w:t>
      </w:r>
      <w:bookmarkStart w:id="2" w:name="OLE_LINK101"/>
      <w:bookmarkStart w:id="3" w:name="OLE_LINK111"/>
      <w:bookmarkStart w:id="4" w:name="OLE_LINK91"/>
      <w:bookmarkStart w:id="5" w:name="OLE_LINK71"/>
      <w:bookmarkEnd w:id="2"/>
      <w:bookmarkEnd w:id="3"/>
      <w:bookmarkEnd w:id="4"/>
      <w:bookmarkEnd w:id="5"/>
      <w:r>
        <w:rPr>
          <w:szCs w:val="22"/>
          <w:u w:val="single"/>
          <w:lang w:val="en-GB"/>
        </w:rPr>
        <w:t>participated in the conception and organization of the research project, the programming of the motor paradigms, the data assessment and data analysis, the conception and execution of the statistical analysis and the writing and critical review of the manuscript.</w:t>
      </w:r>
    </w:p>
    <w:p>
      <w:pPr>
        <w:pStyle w:val="Standardeingerueckt"/>
        <w:suppressLineNumbers/>
        <w:spacing w:lineRule="auto" w:line="360"/>
        <w:rPr/>
      </w:pPr>
      <w:r>
        <w:rPr>
          <w:szCs w:val="22"/>
          <w:u w:val="single"/>
          <w:lang w:val="en-GB"/>
        </w:rPr>
        <w:t xml:space="preserve">Max Wullstein </w:t>
      </w:r>
      <w:bookmarkStart w:id="6" w:name="OLE_LINK102"/>
      <w:bookmarkStart w:id="7" w:name="OLE_LINK112"/>
      <w:bookmarkStart w:id="8" w:name="OLE_LINK72"/>
      <w:bookmarkStart w:id="9" w:name="OLE_LINK92"/>
      <w:bookmarkEnd w:id="6"/>
      <w:bookmarkEnd w:id="7"/>
      <w:bookmarkEnd w:id="8"/>
      <w:bookmarkEnd w:id="9"/>
      <w:r>
        <w:rPr>
          <w:szCs w:val="22"/>
          <w:u w:val="single"/>
          <w:lang w:val="en-GB"/>
        </w:rPr>
        <w:t xml:space="preserve">participated in the organization and execution of the research project, the data assessment and data analysis, the execution of the statistical analysis and the writing of the manuscript. </w:t>
      </w:r>
    </w:p>
    <w:p>
      <w:pPr>
        <w:pStyle w:val="Standardeingerueckt"/>
        <w:suppressLineNumbers/>
        <w:spacing w:lineRule="auto" w:line="360"/>
        <w:rPr>
          <w:szCs w:val="22"/>
          <w:lang w:val="en-GB"/>
        </w:rPr>
      </w:pPr>
      <w:bookmarkStart w:id="10" w:name="__DdeLink__721_3811939417"/>
      <w:r>
        <w:rPr>
          <w:szCs w:val="22"/>
          <w:u w:val="single"/>
          <w:lang w:val="en-GB"/>
        </w:rPr>
        <w:t>David J. Pedrosa</w:t>
      </w:r>
      <w:r>
        <w:rPr>
          <w:szCs w:val="22"/>
          <w:lang w:val="en-GB"/>
        </w:rPr>
        <w:t xml:space="preserve"> </w:t>
      </w:r>
      <w:bookmarkStart w:id="11" w:name="OLE_LINK7"/>
      <w:bookmarkStart w:id="12" w:name="OLE_LINK11"/>
      <w:bookmarkStart w:id="13" w:name="OLE_LINK10"/>
      <w:bookmarkStart w:id="14" w:name="OLE_LINK9"/>
      <w:r>
        <w:rPr>
          <w:szCs w:val="22"/>
          <w:lang w:val="en-GB"/>
        </w:rPr>
        <w:t>participated in the conception, organization and execution of the research project, the programming of the motor paradigms, the data assessment and data analysis, the conception and execution of the statistical analysis and the writing and critical review of the manuscript. Moreover, he had full access to all of the data in the study and takes responsibility for the integrity of the data and the accuracy of the data analysis</w:t>
      </w:r>
      <w:bookmarkEnd w:id="10"/>
      <w:bookmarkEnd w:id="11"/>
      <w:bookmarkEnd w:id="12"/>
      <w:bookmarkEnd w:id="13"/>
      <w:bookmarkEnd w:id="14"/>
      <w:r>
        <w:rPr>
          <w:szCs w:val="22"/>
          <w:lang w:val="en-GB"/>
        </w:rPr>
        <w:t>.</w:t>
      </w:r>
      <w:r>
        <w:br w:type="page"/>
      </w:r>
    </w:p>
    <w:p>
      <w:pPr>
        <w:pStyle w:val="Heading3"/>
        <w:suppressLineNumbers/>
        <w:rPr>
          <w:lang w:val="en-GB"/>
        </w:rPr>
      </w:pPr>
      <w:r>
        <w:rPr>
          <w:lang w:val="en-GB"/>
        </w:rPr>
        <w:t xml:space="preserve">Conflict of Interest statement/Financial disclosure: </w:t>
      </w:r>
    </w:p>
    <w:p>
      <w:pPr>
        <w:pStyle w:val="Standardeingerueckt"/>
        <w:suppressLineNumbers/>
        <w:spacing w:lineRule="auto" w:line="360"/>
        <w:rPr/>
      </w:pPr>
      <w:r>
        <w:rPr>
          <w:szCs w:val="22"/>
          <w:lang w:val="en-GB"/>
        </w:rPr>
        <w:t>U.K. reports no conflicts of interest</w:t>
      </w:r>
    </w:p>
    <w:p>
      <w:pPr>
        <w:pStyle w:val="Standardeingerueckt"/>
        <w:suppressLineNumbers/>
        <w:spacing w:lineRule="auto" w:line="360"/>
        <w:rPr/>
      </w:pPr>
      <w:r>
        <w:rPr>
          <w:szCs w:val="22"/>
          <w:lang w:val="en-GB"/>
        </w:rPr>
        <w:t>M.W. reports no conflicts of interest</w:t>
      </w:r>
    </w:p>
    <w:p>
      <w:pPr>
        <w:pStyle w:val="Standardeingerueckt"/>
        <w:suppressLineNumbers/>
        <w:spacing w:lineRule="auto" w:line="360"/>
        <w:rPr>
          <w:szCs w:val="22"/>
          <w:lang w:val="en-GB"/>
        </w:rPr>
      </w:pPr>
      <w:r>
        <w:rPr>
          <w:szCs w:val="22"/>
          <w:lang w:val="en-GB"/>
        </w:rPr>
        <w:t xml:space="preserve">D.J.P. </w:t>
      </w:r>
      <w:r>
        <w:rPr>
          <w:lang w:val="en-GB"/>
        </w:rPr>
        <w:t>reports no conflicts of interest</w:t>
      </w:r>
    </w:p>
    <w:p>
      <w:pPr>
        <w:pStyle w:val="Standardeingerueckt"/>
        <w:suppressLineNumbers/>
        <w:spacing w:lineRule="auto" w:line="360"/>
        <w:rPr>
          <w:szCs w:val="22"/>
          <w:lang w:val="en-GB"/>
        </w:rPr>
      </w:pPr>
      <w:r>
        <w:rPr>
          <w:szCs w:val="22"/>
          <w:lang w:val="en-GB"/>
        </w:rPr>
        <w:t>Apart from the above, the authors report no financial conflict of interest and do not have to disclose any commercial considerations, such as an equity interest, patent rights, or corporate affiliation, including consultantships, for any product or process mentioned in the submission.</w:t>
      </w:r>
      <w:r>
        <w:br w:type="page"/>
      </w:r>
    </w:p>
    <w:p>
      <w:pPr>
        <w:pStyle w:val="Heading1"/>
        <w:suppressLineNumbers/>
        <w:rPr>
          <w:szCs w:val="22"/>
          <w:lang w:val="en-GB"/>
        </w:rPr>
      </w:pPr>
      <w:r>
        <w:rPr>
          <w:lang w:val="en-GB"/>
        </w:rPr>
        <w:t>References</w:t>
      </w:r>
    </w:p>
    <w:p>
      <w:pPr>
        <w:pStyle w:val="EndNoteBibliography"/>
        <w:ind w:left="284" w:hanging="284"/>
        <w:rPr/>
      </w:pPr>
      <w:r>
        <w:rPr>
          <w:lang w:val="en-GB"/>
        </w:rPr>
        <w:t>XXX</w:t>
      </w:r>
      <w:r>
        <w:br w:type="page"/>
      </w:r>
    </w:p>
    <w:p>
      <w:pPr>
        <w:pStyle w:val="Formatvorlageberschrift1"/>
        <w:rPr/>
      </w:pPr>
      <w:r>
        <w:rPr/>
        <w:t>Supplementary Material</w:t>
      </w:r>
    </w:p>
    <w:p>
      <w:pPr>
        <w:pStyle w:val="Heading3"/>
        <w:rPr>
          <w:bCs w:val="false"/>
          <w:lang w:val="en-GB"/>
        </w:rPr>
      </w:pPr>
      <w:r>
        <w:rPr>
          <w:lang w:val="en-GB"/>
        </w:rPr>
        <w:t>Definition of the features used throughout this paper:</w:t>
      </w:r>
    </w:p>
    <w:p>
      <w:pPr>
        <w:pStyle w:val="ListParagraph"/>
        <w:numPr>
          <w:ilvl w:val="0"/>
          <w:numId w:val="1"/>
        </w:numPr>
        <w:ind w:left="284" w:hanging="284"/>
        <w:rPr>
          <w:lang w:val="en-GB"/>
        </w:rPr>
      </w:pPr>
      <w:r>
        <w:rPr>
          <w:lang w:val="en-GB"/>
        </w:rPr>
        <w:t>The integrated amplitude (IAV) of the sEMG expressed as summation of its absolute values’ amplitude:</w:t>
      </w:r>
    </w:p>
    <w:p>
      <w:pPr>
        <w:pStyle w:val="Normal"/>
        <w:rPr>
          <w:iCs/>
          <w:color w:val="00000A"/>
          <w:szCs w:val="22"/>
          <w:lang w:val="pt-BR"/>
        </w:rPr>
      </w:pPr>
      <w:r>
        <w:rPr/>
      </w:r>
      <m:oMath xmlns:m="http://schemas.openxmlformats.org/officeDocument/2006/math">
        <m:r>
          <w:rPr>
            <w:rFonts w:ascii="Cambria Math" w:hAnsi="Cambria Math"/>
          </w:rPr>
          <m:t xml:space="preserve">IAV</m:t>
        </m:r>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e>
            </m:d>
          </m:e>
        </m:nary>
      </m:oMath>
    </w:p>
    <w:p>
      <w:pPr>
        <w:pStyle w:val="ListParagraph"/>
        <w:numPr>
          <w:ilvl w:val="0"/>
          <w:numId w:val="1"/>
        </w:numPr>
        <w:ind w:left="284" w:hanging="284"/>
        <w:rPr>
          <w:lang w:val="en-GB"/>
        </w:rPr>
      </w:pPr>
      <w:r>
        <w:rPr>
          <w:lang w:val="en-GB"/>
        </w:rPr>
        <w:t>Mean absolute value (MAV) as an average of absolute values of the signal in a specific segment:</w:t>
      </w:r>
    </w:p>
    <w:p>
      <w:pPr>
        <w:pStyle w:val="Normal"/>
        <w:rPr>
          <w:iCs/>
          <w:szCs w:val="22"/>
          <w:lang w:val="pt-BR"/>
        </w:rPr>
      </w:pPr>
      <w:r>
        <w:rPr/>
      </w:r>
      <m:oMath xmlns:m="http://schemas.openxmlformats.org/officeDocument/2006/math">
        <m:r>
          <w:rPr>
            <w:rFonts w:ascii="Cambria Math" w:hAnsi="Cambria Math"/>
          </w:rPr>
          <m:t xml:space="preserve">MAV</m:t>
        </m:r>
        <m:r>
          <w:rPr>
            <w:rFonts w:ascii="Cambria Math" w:hAnsi="Cambria Math"/>
          </w:rPr>
          <m:t xml:space="preserve">=</m:t>
        </m:r>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sSub>
                  <m:e>
                    <m:r>
                      <w:rPr>
                        <w:rFonts w:ascii="Cambria Math" w:hAnsi="Cambria Math"/>
                      </w:rPr>
                      <m:t xml:space="preserve">x</m:t>
                    </m:r>
                  </m:e>
                  <m:sub>
                    <m:r>
                      <w:rPr>
                        <w:rFonts w:ascii="Cambria Math" w:hAnsi="Cambria Math"/>
                      </w:rPr>
                      <m:t xml:space="preserve">i</m:t>
                    </m:r>
                  </m:sub>
                </m:sSub>
              </m:e>
            </m:d>
          </m:e>
        </m:nary>
      </m:oMath>
    </w:p>
    <w:p>
      <w:pPr>
        <w:pStyle w:val="ListParagraph"/>
        <w:numPr>
          <w:ilvl w:val="0"/>
          <w:numId w:val="1"/>
        </w:numPr>
        <w:ind w:left="284" w:hanging="284"/>
        <w:rPr>
          <w:lang w:val="en-GB"/>
        </w:rPr>
      </w:pPr>
      <w:r>
        <w:rPr>
          <w:lang w:val="en-GB"/>
        </w:rPr>
        <w:t>Root Mean Squared (RMS), which can be defined as:</w:t>
      </w:r>
    </w:p>
    <w:p>
      <w:pPr>
        <w:pStyle w:val="Normal"/>
        <w:rPr>
          <w:iCs/>
          <w:szCs w:val="22"/>
          <w:lang w:val="pt-BR"/>
        </w:rPr>
      </w:pPr>
      <w:r>
        <w:rPr/>
      </w:r>
      <m:oMath xmlns:m="http://schemas.openxmlformats.org/officeDocument/2006/math">
        <m:r>
          <w:rPr>
            <w:rFonts w:ascii="Cambria Math" w:hAnsi="Cambria Math"/>
          </w:rPr>
          <m:t xml:space="preserve">RMS</m:t>
        </m:r>
        <m:r>
          <w:rPr>
            <w:rFonts w:ascii="Cambria Math" w:hAnsi="Cambria Math"/>
          </w:rPr>
          <m:t xml:space="preserve">=</m:t>
        </m:r>
        <m:rad>
          <m:radPr>
            <m:degHide m:val="1"/>
          </m:radPr>
          <m:deg/>
          <m:e>
            <m:f>
              <m:num>
                <m:r>
                  <w:rPr>
                    <w:rFonts w:ascii="Cambria Math" w:hAnsi="Cambria Math"/>
                  </w:rPr>
                  <m:t xml:space="preserve">1</m:t>
                </m:r>
              </m:num>
              <m:den>
                <m:r>
                  <w:rPr>
                    <w:rFonts w:ascii="Cambria Math" w:hAnsi="Cambria Math"/>
                  </w:rPr>
                  <m:t xml:space="preserve">N</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i</m:t>
                    </m:r>
                  </m:sub>
                  <m:sup>
                    <m:r>
                      <w:rPr>
                        <w:rFonts w:ascii="Cambria Math" w:hAnsi="Cambria Math"/>
                      </w:rPr>
                      <m:t xml:space="preserve">2</m:t>
                    </m:r>
                  </m:sup>
                </m:sSubSup>
              </m:e>
            </m:nary>
          </m:e>
        </m:rad>
      </m:oMath>
    </w:p>
    <w:p>
      <w:pPr>
        <w:pStyle w:val="ListParagraph"/>
        <w:numPr>
          <w:ilvl w:val="0"/>
          <w:numId w:val="1"/>
        </w:numPr>
        <w:ind w:left="284" w:hanging="284"/>
        <w:rPr>
          <w:lang w:val="en-GB"/>
        </w:rPr>
      </w:pPr>
      <w:r>
        <w:rPr>
          <w:lang w:val="en-GB"/>
        </w:rPr>
        <w:t>Variance (VAR)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ListParagraph"/>
        <w:numPr>
          <w:ilvl w:val="0"/>
          <w:numId w:val="1"/>
        </w:numPr>
        <w:ind w:left="284" w:hanging="284"/>
        <w:rPr>
          <w:lang w:val="en-GB"/>
        </w:rPr>
      </w:pPr>
      <w:r>
        <w:rPr>
          <w:lang w:val="en-GB"/>
        </w:rPr>
        <w:t>Variance (VAR)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ListParagraph"/>
        <w:numPr>
          <w:ilvl w:val="0"/>
          <w:numId w:val="1"/>
        </w:numPr>
        <w:ind w:left="284" w:hanging="284"/>
        <w:rPr>
          <w:lang w:val="en-GB"/>
        </w:rPr>
      </w:pPr>
      <w:r>
        <w:rPr>
          <w:lang w:val="en-GB"/>
        </w:rPr>
        <w:t>Variance (WL) of the sEMG as a metric for power, which may be defined as:</w:t>
      </w:r>
    </w:p>
    <w:p>
      <w:pPr>
        <w:pStyle w:val="Normal"/>
        <w:rPr>
          <w:iCs/>
          <w:szCs w:val="22"/>
          <w:lang w:val="pt-BR"/>
        </w:rPr>
      </w:pPr>
      <w:r>
        <w:rPr/>
      </w:r>
      <m:oMath xmlns:m="http://schemas.openxmlformats.org/officeDocument/2006/math">
        <m:r>
          <w:rPr>
            <w:rFonts w:ascii="Cambria Math" w:hAnsi="Cambria Math"/>
          </w:rPr>
          <m:t xml:space="preserve">VAR</m:t>
        </m:r>
        <m:r>
          <w:rPr>
            <w:rFonts w:ascii="Cambria Math" w:hAnsi="Cambria Math"/>
          </w:rPr>
          <m:t xml:space="preserve">=</m:t>
        </m:r>
        <m:f>
          <m:num>
            <m:r>
              <w:rPr>
                <w:rFonts w:ascii="Cambria Math" w:hAnsi="Cambria Math"/>
              </w:rPr>
              <m:t xml:space="preserve">1</m:t>
            </m:r>
          </m:num>
          <m:den>
            <m:r>
              <w:rPr>
                <w:rFonts w:ascii="Cambria Math" w:hAnsi="Cambria Math"/>
              </w:rPr>
              <m:t xml:space="preserve">N</m:t>
            </m:r>
            <m:r>
              <w:rPr>
                <w:rFonts w:ascii="Cambria Math" w:hAnsi="Cambria Math"/>
              </w:rPr>
              <m:t xml:space="preserve">−</m:t>
            </m:r>
            <m:r>
              <w:rPr>
                <w:rFonts w:ascii="Cambria Math" w:hAnsi="Cambria Math"/>
              </w:rPr>
              <m:t xml:space="preserve">1</m:t>
            </m:r>
          </m:den>
        </m:f>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x</m:t>
                </m:r>
              </m:e>
              <m:sub>
                <m:r>
                  <w:rPr>
                    <w:rFonts w:ascii="Cambria Math" w:hAnsi="Cambria Math"/>
                  </w:rPr>
                  <m:t xml:space="preserve">1</m:t>
                </m:r>
              </m:sub>
              <m:sup>
                <m:r>
                  <w:rPr>
                    <w:rFonts w:ascii="Cambria Math" w:hAnsi="Cambria Math"/>
                  </w:rPr>
                  <m:t xml:space="preserve">2</m:t>
                </m:r>
              </m:sup>
            </m:sSubSup>
          </m:e>
        </m:nary>
      </m:oMath>
    </w:p>
    <w:p>
      <w:pPr>
        <w:pStyle w:val="Normal"/>
        <w:rPr>
          <w:szCs w:val="22"/>
          <w:lang w:val="en-GB"/>
        </w:rPr>
      </w:pPr>
      <w:r>
        <w:rPr>
          <w:szCs w:val="22"/>
          <w:lang w:val="en-GB"/>
        </w:rPr>
      </w:r>
    </w:p>
    <w:p>
      <w:pPr>
        <w:pStyle w:val="Normal"/>
        <w:spacing w:before="120" w:after="180"/>
        <w:rPr/>
      </w:pPr>
      <w:r>
        <w:rPr/>
      </w:r>
    </w:p>
    <w:p>
      <w:pPr>
        <w:sectPr>
          <w:type w:val="continuous"/>
          <w:pgSz w:w="11906" w:h="16838"/>
          <w:pgMar w:left="1417" w:right="1417" w:header="709" w:top="1417" w:footer="1134" w:bottom="1742" w:gutter="0"/>
          <w:formProt w:val="false"/>
          <w:textDirection w:val="lrTb"/>
          <w:docGrid w:type="default" w:linePitch="360" w:charSpace="4294965247"/>
        </w:sectPr>
      </w:pPr>
    </w:p>
    <w:sectPr>
      <w:type w:val="continuous"/>
      <w:pgSz w:w="11906" w:h="16838"/>
      <w:pgMar w:left="1417" w:right="1417" w:header="709" w:top="1417" w:footer="1134" w:bottom="1742"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2-12T05:42:00Z" w:initials="">
    <w:p>
      <w:r>
        <w:rPr>
          <w:rFonts w:ascii="Calibri" w:hAnsi="Calibri" w:eastAsia="Calibri" w:cs="DejaVu Sans"/>
          <w:color w:val="00000A"/>
          <w:sz w:val="20"/>
          <w:szCs w:val="22"/>
          <w:lang w:val="en-US" w:eastAsia="en-US" w:bidi="en-US"/>
        </w:rPr>
        <w:t>Lengthy? Prolonged?</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long-lasting</w:t>
      </w:r>
    </w:p>
  </w:comment>
  <w:comment w:id="1" w:author="Unknown Author" w:date="2020-02-12T05:44:00Z" w:initials="">
    <w:p>
      <w:r>
        <w:rPr>
          <w:rFonts w:ascii="Calibri" w:hAnsi="Calibri" w:eastAsia="Calibri" w:cs="DejaVu Sans"/>
          <w:color w:val="00000A"/>
          <w:sz w:val="20"/>
          <w:szCs w:val="22"/>
          <w:lang w:val="en-US" w:eastAsia="en-US" w:bidi="en-US"/>
        </w:rPr>
        <w:t>Weiss jetzt nicht genau was du hier sagen willst:</w:t>
      </w:r>
    </w:p>
    <w:p>
      <w:r>
        <w:rPr>
          <w:rFonts w:ascii="Calibri" w:hAnsi="Calibri" w:eastAsia="Calibri" w:cs="DejaVu Sans"/>
          <w:color w:val="00000A"/>
          <w:sz w:val="20"/>
          <w:szCs w:val="22"/>
          <w:lang w:val="en-US" w:eastAsia="en-US" w:bidi="en-US"/>
        </w:rPr>
        <w:t>Ein Beurteiler hat eine schlechte Übereinstimmung mit sich selber zu einem späteren Zeitpunkt</w:t>
      </w:r>
    </w:p>
    <w:p>
      <w:r>
        <w:rPr>
          <w:rFonts w:ascii="Calibri" w:hAnsi="Calibri" w:eastAsia="Calibri" w:cs="DejaVu Sans"/>
          <w:color w:val="00000A"/>
          <w:sz w:val="20"/>
          <w:szCs w:val="22"/>
          <w:lang w:val="en-US" w:eastAsia="en-US" w:bidi="en-US"/>
        </w:rPr>
        <w:t>= retest reliability is low/poor</w:t>
      </w:r>
    </w:p>
    <w:p>
      <w:r>
        <w:rPr>
          <w:rFonts w:ascii="Calibri" w:hAnsi="Calibri" w:eastAsia="Calibri" w:cs="DejaVu Sans"/>
          <w:color w:val="00000A"/>
          <w:sz w:val="20"/>
          <w:szCs w:val="22"/>
          <w:lang w:val="en-US" w:eastAsia="en-US" w:bidi="en-US"/>
        </w:rPr>
        <w:t xml:space="preserve">Zwei Untersucher stimmen schlecht miteinander überein </w:t>
      </w:r>
    </w:p>
    <w:p>
      <w:r>
        <w:rPr>
          <w:rFonts w:ascii="Calibri" w:hAnsi="Calibri" w:eastAsia="Calibri" w:cs="DejaVu Sans"/>
          <w:color w:val="00000A"/>
          <w:sz w:val="20"/>
          <w:szCs w:val="22"/>
          <w:lang w:val="en-US" w:eastAsia="en-US" w:bidi="en-US"/>
        </w:rPr>
        <w:t>= interrater reliability is low/poor</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Leider kann ich auch das Paper nicht sicher identifiziieren. Ist es das hier?</w:t>
      </w:r>
    </w:p>
    <w:p>
      <w:r>
        <w:rPr>
          <w:rFonts w:ascii="Liberation Serif" w:hAnsi="Liberation Serif" w:eastAsia="DejaVu Sans" w:cs="DejaVu Sans"/>
          <w:color w:val="auto"/>
          <w:sz w:val="24"/>
          <w:lang w:val="en-US" w:eastAsia="en-US" w:bidi="en-US"/>
        </w:rPr>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Da steht im Abstract erst mal nichts von UPDRS, Volltext muss ich mir erst noch besorgen</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das hier:</w:t>
      </w:r>
    </w:p>
    <w:p>
      <w:r>
        <w:rPr>
          <w:rFonts w:ascii="Calibri" w:hAnsi="Calibri" w:eastAsia="Calibri" w:cs="DejaVu Sans"/>
          <w:color w:val="00000A"/>
          <w:sz w:val="20"/>
          <w:szCs w:val="22"/>
          <w:lang w:val="en-US" w:eastAsia="en-US" w:bidi="en-US"/>
        </w:rPr>
        <w:t>https://onlinelibrary.wiley.com/doi/full/10.1002/mds.20220</w:t>
      </w:r>
    </w:p>
  </w:comment>
  <w:comment w:id="2" w:author="Unknown Author" w:date="2020-02-12T05:48:00Z" w:initials="">
    <w:p>
      <w:r>
        <w:rPr>
          <w:rFonts w:ascii="Calibri" w:hAnsi="Calibri" w:eastAsia="Calibri" w:cs="DejaVu Sans"/>
          <w:color w:val="00000A"/>
          <w:sz w:val="20"/>
          <w:szCs w:val="22"/>
          <w:lang w:val="en-US" w:eastAsia="en-US" w:bidi="en-US"/>
        </w:rPr>
        <w:t>On the other hand</w:t>
      </w:r>
    </w:p>
  </w:comment>
  <w:comment w:id="4" w:author="Unknown Author" w:date="2020-02-12T06:02:00Z" w:initials="">
    <w:p>
      <w:r>
        <w:rPr>
          <w:rFonts w:ascii="Calibri" w:hAnsi="Calibri" w:eastAsia="Calibri" w:cs="DejaVu Sans"/>
          <w:color w:val="00000A"/>
          <w:sz w:val="20"/>
          <w:szCs w:val="22"/>
          <w:lang w:val="en-US" w:eastAsia="en-US" w:bidi="en-US"/>
        </w:rPr>
        <w:t>Könnte man auch noch in den Methodenteil verschieben</w:t>
      </w:r>
    </w:p>
    <w:p>
      <w:r>
        <w:rPr>
          <w:rFonts w:ascii="Liberation Serif" w:hAnsi="Liberation Serif" w:eastAsia="DejaVu Sans" w:cs="DejaVu Sans"/>
          <w:color w:val="auto"/>
          <w:sz w:val="24"/>
          <w:lang w:val="en-US" w:eastAsia="en-US" w:bidi="en-US"/>
        </w:rPr>
      </w:r>
    </w:p>
    <w:p>
      <w:r>
        <w:rPr>
          <w:rFonts w:ascii="Calibri" w:hAnsi="Calibri" w:eastAsia="Calibri" w:cs="DejaVu Sans"/>
          <w:color w:val="00000A"/>
          <w:sz w:val="20"/>
          <w:szCs w:val="22"/>
          <w:lang w:val="en-US" w:eastAsia="en-US" w:bidi="en-US"/>
        </w:rPr>
        <w:t>→ wird so ein wenig redundant im Methodenteil.</w:t>
      </w:r>
    </w:p>
  </w:comment>
  <w:comment w:id="5" w:author="Unknown Author" w:date="2020-02-14T18:31:37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GB" w:eastAsia="en-US"/>
        </w:rPr>
        <w:t>Dann sollten wir die Korrelationen auch reporten...</w:t>
      </w:r>
    </w:p>
  </w:comment>
  <w:comment w:id="6" w:author="Unknown Author" w:date="2020-02-12T06:11:00Z" w:initials="">
    <w:p>
      <w:r>
        <w:rPr>
          <w:rFonts w:ascii="Calibri" w:hAnsi="Calibri" w:eastAsia="Calibri" w:cs="DejaVu Sans"/>
          <w:color w:val="00000A"/>
          <w:sz w:val="20"/>
          <w:szCs w:val="22"/>
          <w:lang w:val="en-US" w:eastAsia="en-US" w:bidi="en-US"/>
        </w:rPr>
        <w:t>Was meinst du hiermit? Dass tapping nur ein subset des UPDRS ist?</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Courier">
    <w:altName w:val="Courier New"/>
    <w:charset w:val="01"/>
    <w:family w:val="roman"/>
    <w:pitch w:val="variable"/>
  </w:font>
  <w:font w:name="Fedra Sans Std Bold">
    <w:charset w:val="01"/>
    <w:family w:val="roman"/>
    <w:pitch w:val="variable"/>
  </w:font>
  <w:font w:name="Georgia">
    <w:charset w:val="01"/>
    <w:family w:val="roman"/>
    <w:pitch w:val="variable"/>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120" w:after="18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536" w:leader="none"/>
        <w:tab w:val="right" w:pos="9072" w:leader="none"/>
      </w:tabs>
      <w:spacing w:before="120" w:after="18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120" w:after="180"/>
      <w:jc w:val="right"/>
      <w:rPr/>
    </w:pPr>
    <w:r>
      <w:rPr>
        <w:rFonts w:ascii="Georgia" w:hAnsi="Georgia"/>
        <w:b/>
        <w:bCs/>
        <w:sz w:val="18"/>
        <w:szCs w:val="18"/>
      </w:rPr>
      <w:t xml:space="preserve">page </w:t>
    </w:r>
    <w:r>
      <w:rPr>
        <w:rFonts w:ascii="Georgia" w:hAnsi="Georgia"/>
        <w:b/>
        <w:bCs/>
        <w:sz w:val="18"/>
        <w:szCs w:val="18"/>
      </w:rPr>
      <w:fldChar w:fldCharType="begin"/>
    </w:r>
    <w:r>
      <w:instrText> PAGE </w:instrText>
    </w:r>
    <w:r>
      <w:fldChar w:fldCharType="separate"/>
    </w:r>
    <w:r>
      <w:t>20</w:t>
    </w:r>
    <w:r>
      <w:fldChar w:fldCharType="end"/>
    </w:r>
    <w:r>
      <w:rPr>
        <w:rFonts w:ascii="Georgia" w:hAnsi="Georgia"/>
        <w:b/>
        <w:bCs/>
        <w:sz w:val="18"/>
        <w:szCs w:val="18"/>
      </w:rPr>
      <w:t xml:space="preserve"> of </w:t>
    </w:r>
    <w:r>
      <w:rPr>
        <w:rFonts w:ascii="Georgia" w:hAnsi="Georgia"/>
        <w:b/>
        <w:bCs/>
        <w:sz w:val="18"/>
        <w:szCs w:val="18"/>
      </w:rPr>
      <w:fldChar w:fldCharType="begin"/>
    </w:r>
    <w:r>
      <w:instrText> NUMPAGES </w:instrText>
    </w:r>
    <w:r>
      <w:fldChar w:fldCharType="separate"/>
    </w:r>
    <w:r>
      <w:t>20</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7230" w:leader="none"/>
        <w:tab w:val="right" w:pos="9072" w:leader="none"/>
      </w:tabs>
      <w:spacing w:lineRule="auto" w:line="240" w:before="120" w:after="360"/>
      <w:ind w:hanging="0"/>
      <w:jc w:val="left"/>
      <w:rPr/>
    </w:pPr>
    <w:r>
      <w:rPr>
        <w:rFonts w:ascii="Calibri" w:hAnsi="Calibri" w:asciiTheme="minorHAnsi" w:hAnsiTheme="minorHAnsi"/>
        <w:b/>
        <w:sz w:val="16"/>
        <w:szCs w:val="16"/>
        <w:lang w:val="en-GB"/>
      </w:rPr>
      <w:t xml:space="preserve">Kleinholdermann et al. – </w:t>
    </w:r>
    <w:r>
      <w:rPr>
        <w:rFonts w:ascii="Calibri" w:hAnsi="Calibri" w:asciiTheme="minorHAnsi" w:hAnsiTheme="minorHAnsi"/>
        <w:b/>
        <w:sz w:val="16"/>
        <w:szCs w:val="16"/>
        <w:lang w:val="en-GB"/>
      </w:rPr>
      <w:fldChar w:fldCharType="begin"/>
    </w:r>
    <w:r>
      <w:instrText> REF __RefHeading___Toc605_3811939417 \h </w:instrText>
    </w:r>
    <w:r>
      <w:fldChar w:fldCharType="separate"/>
    </w:r>
    <w:r>
      <w:t>Prediction of dopaminergic response in Parkinson‘s Disease patients using surface Electromyography</w:t>
    </w:r>
    <w:r>
      <w:fldChar w:fldCharType="end"/>
    </w:r>
    <w:r>
      <w:rPr>
        <w:rFonts w:ascii="Calibri" w:hAnsi="Calibri" w:asciiTheme="minorHAnsi" w:hAnsiTheme="minorHAnsi"/>
        <w:b/>
        <w:sz w:val="16"/>
        <w:szCs w:val="16"/>
        <w:lang w:val="en-GB"/>
      </w:rPr>
      <w:tab/>
      <w:tab/>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536" w:leader="none"/>
        <w:tab w:val="left" w:pos="7230" w:leader="none"/>
        <w:tab w:val="right" w:pos="9072" w:leader="none"/>
      </w:tabs>
      <w:spacing w:lineRule="auto" w:line="240" w:before="120" w:after="360"/>
      <w:ind w:hanging="0"/>
      <w:jc w:val="left"/>
      <w:rPr/>
    </w:pPr>
    <w:r>
      <w:rPr>
        <w:rFonts w:ascii="Calibri" w:hAnsi="Calibri" w:asciiTheme="minorHAnsi" w:hAnsiTheme="minorHAnsi"/>
        <w:b/>
        <w:sz w:val="16"/>
        <w:szCs w:val="16"/>
        <w:lang w:val="en-GB"/>
      </w:rPr>
      <w:t xml:space="preserve">Kleinholdermann et al. - </w:t>
    </w:r>
    <w:r>
      <w:rPr>
        <w:rFonts w:ascii="Calibri" w:hAnsi="Calibri" w:asciiTheme="minorHAnsi" w:hAnsiTheme="minorHAnsi"/>
        <w:b/>
        <w:sz w:val="16"/>
        <w:szCs w:val="16"/>
        <w:lang w:val="en-GB"/>
      </w:rPr>
      <w:fldChar w:fldCharType="begin"/>
    </w:r>
    <w:r>
      <w:instrText> REF __RefHeading___Toc605_3811939417 \h </w:instrText>
    </w:r>
    <w:r>
      <w:fldChar w:fldCharType="separate"/>
    </w:r>
    <w:r>
      <w:t>Prediction of dopaminergic response in Parkinson‘s Disease patients using surface Electromyography</w:t>
    </w:r>
    <w:r>
      <w:fldChar w:fldCharType="end"/>
    </w:r>
    <w:r>
      <w:rPr>
        <w:rFonts w:ascii="Calibri" w:hAnsi="Calibri" w:asciiTheme="minorHAnsi" w:hAnsiTheme="minorHAnsi"/>
        <w:b/>
        <w:sz w:val="16"/>
        <w:szCs w:val="16"/>
        <w:lang w:val="en-GB"/>
      </w:rPr>
      <w:tab/>
      <w:tab/>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833" w:hanging="360"/>
      </w:pPr>
      <w:rPr>
        <w:rFonts w:ascii="Wingdings" w:hAnsi="Wingdings" w:cs="Wingdings" w:hint="default"/>
        <w:rFonts w:cs="Wingdings"/>
      </w:rPr>
    </w:lvl>
    <w:lvl w:ilvl="1">
      <w:start w:val="1"/>
      <w:numFmt w:val="lowerLetter"/>
      <w:lvlText w:val="%2."/>
      <w:lvlJc w:val="left"/>
      <w:pPr>
        <w:ind w:left="1553" w:hanging="360"/>
      </w:pPr>
    </w:lvl>
    <w:lvl w:ilvl="2">
      <w:start w:val="1"/>
      <w:numFmt w:val="lowerRoman"/>
      <w:lvlText w:val="%3."/>
      <w:lvlJc w:val="right"/>
      <w:pPr>
        <w:ind w:left="2273" w:hanging="180"/>
      </w:pPr>
    </w:lvl>
    <w:lvl w:ilvl="3">
      <w:start w:val="1"/>
      <w:numFmt w:val="decimal"/>
      <w:lvlText w:val="%4."/>
      <w:lvlJc w:val="left"/>
      <w:pPr>
        <w:ind w:left="2993" w:hanging="360"/>
      </w:pPr>
    </w:lvl>
    <w:lvl w:ilvl="4">
      <w:start w:val="1"/>
      <w:numFmt w:val="lowerLetter"/>
      <w:lvlText w:val="%5."/>
      <w:lvlJc w:val="left"/>
      <w:pPr>
        <w:ind w:left="3713" w:hanging="360"/>
      </w:pPr>
    </w:lvl>
    <w:lvl w:ilvl="5">
      <w:start w:val="1"/>
      <w:numFmt w:val="lowerRoman"/>
      <w:lvlText w:val="%6."/>
      <w:lvlJc w:val="right"/>
      <w:pPr>
        <w:ind w:left="4433" w:hanging="180"/>
      </w:pPr>
    </w:lvl>
    <w:lvl w:ilvl="6">
      <w:start w:val="1"/>
      <w:numFmt w:val="decimal"/>
      <w:lvlText w:val="%7."/>
      <w:lvlJc w:val="left"/>
      <w:pPr>
        <w:ind w:left="5153" w:hanging="360"/>
      </w:pPr>
    </w:lvl>
    <w:lvl w:ilvl="7">
      <w:start w:val="1"/>
      <w:numFmt w:val="lowerLetter"/>
      <w:lvlText w:val="%8."/>
      <w:lvlJc w:val="left"/>
      <w:pPr>
        <w:ind w:left="5873" w:hanging="360"/>
      </w:pPr>
    </w:lvl>
    <w:lvl w:ilvl="8">
      <w:start w:val="1"/>
      <w:numFmt w:val="lowerRoman"/>
      <w:lvlText w:val="%9."/>
      <w:lvlJc w:val="right"/>
      <w:pPr>
        <w:ind w:left="6593"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90"/>
  <w:trackRevisions/>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de-DE"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uiPriority="0" w:semiHidden="1" w:unhideWhenUsed="1"/>
    <w:lsdException w:name="footnote text" w:semiHidden="1" w:unhideWhenUsed="1"/>
    <w:lsdException w:name="annotation text" w:uiPriority="0" w:semiHidden="1" w:unhideWhenUsed="1"/>
    <w:lsdException w:name="header" w:uiPriority="0"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uiPriority="0" w:semiHidden="1" w:unhideWhenUsed="1"/>
    <w:lsdException w:name="envelope return" w:uiPriority="0" w:semiHidden="1" w:unhideWhenUsed="1"/>
    <w:lsdException w:name="footnote reference" w:semiHidden="1" w:unhideWhenUsed="1"/>
    <w:lsdException w:name="annotation reference" w:uiPriority="0" w:semiHidden="1" w:unhideWhenUsed="1"/>
    <w:lsdException w:name="line number" w:uiPriority="0"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iPriority="0" w:semiHidden="1" w:unhideWhenUsed="1"/>
    <w:lsdException w:name="toa heading" w:semiHidden="1" w:unhideWhenUsed="1"/>
    <w:lsdException w:name="List" w:uiPriority="0" w:semiHidden="1" w:unhideWhenUsed="1"/>
    <w:lsdException w:name="List Bullet" w:uiPriority="0"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semiHidden="1" w:unhideWhenUsed="1"/>
    <w:lsdException w:name="Body Text First Indent 2" w:semiHidden="1" w:unhideWhenUsed="1"/>
    <w:lsdException w:name="Note Heading" w:uiPriority="0" w:semiHidden="1" w:unhideWhenUsed="1"/>
    <w:lsdException w:name="Body Text 2" w:semiHidden="1" w:unhideWhenUsed="1"/>
    <w:lsdException w:name="Body Text 3" w:uiPriority="0"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uiPriority="0"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lsdException w:name="No List" w:semiHidden="1" w:unhideWhenUsed="1"/>
    <w:lsdException w:name="Outline List 1" w:semiHidden="1" w:unhideWhenUsed="1"/>
    <w:lsdException w:name="Outline List 2" w:uiPriority="0" w:semiHidden="1" w:unhideWhenUsed="1"/>
    <w:lsdException w:name="Outline List 3" w:semiHidden="1" w:unhideWhenUsed="1"/>
    <w:lsdException w:name="Table Simple 1" w:uiPriority="0" w:semiHidden="1" w:unhideWhenUsed="1"/>
    <w:lsdException w:name="Table Simple 2" w:semiHidden="1" w:unhideWhenUsed="1"/>
    <w:lsdException w:name="Table Simple 3" w:semiHidden="1" w:unhideWhenUsed="1"/>
    <w:lsdException w:name="Table Classic 1" w:uiPriority="0"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b60d4"/>
    <w:pPr>
      <w:widowControl/>
      <w:bidi w:val="0"/>
      <w:spacing w:lineRule="auto" w:line="480" w:before="120" w:after="180"/>
      <w:ind w:firstLine="113"/>
      <w:jc w:val="both"/>
    </w:pPr>
    <w:rPr>
      <w:rFonts w:ascii="Cambria" w:hAnsi="Cambria" w:eastAsia="Times New Roman" w:cs="Times New Roman"/>
      <w:color w:val="00000A"/>
      <w:sz w:val="22"/>
      <w:szCs w:val="24"/>
      <w:lang w:val="de-DE" w:eastAsia="de-DE" w:bidi="ar-SA"/>
    </w:rPr>
  </w:style>
  <w:style w:type="paragraph" w:styleId="Heading1">
    <w:name w:val="Heading 1"/>
    <w:basedOn w:val="Normal"/>
    <w:uiPriority w:val="9"/>
    <w:qFormat/>
    <w:rsid w:val="00bb60d4"/>
    <w:pPr>
      <w:widowControl w:val="false"/>
      <w:tabs>
        <w:tab w:val="left" w:pos="873" w:leader="none"/>
      </w:tabs>
      <w:spacing w:lineRule="auto" w:line="360" w:before="480" w:after="480"/>
      <w:ind w:hanging="0"/>
      <w:outlineLvl w:val="0"/>
    </w:pPr>
    <w:rPr>
      <w:rFonts w:ascii="Arial" w:hAnsi="Arial"/>
      <w:b/>
      <w:bCs/>
      <w:sz w:val="28"/>
      <w:szCs w:val="28"/>
      <w:lang w:val="en-US" w:eastAsia="en-US" w:bidi="en-US"/>
    </w:rPr>
  </w:style>
  <w:style w:type="paragraph" w:styleId="Heading2">
    <w:name w:val="Heading 2"/>
    <w:basedOn w:val="Heading3"/>
    <w:uiPriority w:val="9"/>
    <w:qFormat/>
    <w:rsid w:val="00bb60d4"/>
    <w:pPr>
      <w:suppressLineNumbers/>
      <w:outlineLvl w:val="1"/>
    </w:pPr>
    <w:rPr>
      <w:lang w:val="en-US"/>
    </w:rPr>
  </w:style>
  <w:style w:type="paragraph" w:styleId="Heading3">
    <w:name w:val="Heading 3"/>
    <w:basedOn w:val="Normal"/>
    <w:uiPriority w:val="9"/>
    <w:qFormat/>
    <w:rsid w:val="00bb60d4"/>
    <w:pPr>
      <w:keepNext/>
      <w:spacing w:lineRule="auto" w:line="360" w:before="240" w:after="240"/>
      <w:ind w:hanging="0"/>
      <w:outlineLvl w:val="2"/>
    </w:pPr>
    <w:rPr>
      <w:rFonts w:cs="Arial"/>
      <w:b/>
      <w:bCs/>
      <w:szCs w:val="26"/>
    </w:rPr>
  </w:style>
  <w:style w:type="paragraph" w:styleId="Heading4">
    <w:name w:val="Heading 4"/>
    <w:basedOn w:val="Normal"/>
    <w:uiPriority w:val="9"/>
    <w:unhideWhenUsed/>
    <w:qFormat/>
    <w:rsid w:val="00bb60d4"/>
    <w:pPr>
      <w:keepNext/>
      <w:keepLines/>
      <w:spacing w:before="200" w:after="0"/>
      <w:outlineLvl w:val="3"/>
    </w:pPr>
    <w:rPr>
      <w:rFonts w:ascii="Cambria" w:hAnsi="Cambria" w:eastAsia="" w:cs="" w:asciiTheme="majorHAnsi" w:cstheme="majorBidi" w:eastAsiaTheme="majorEastAsia" w:hAnsiTheme="majorHAnsi"/>
      <w:b/>
      <w:bCs/>
      <w:i/>
      <w:iCs/>
      <w:color w:val="4F81BD" w:themeColor="accent1"/>
    </w:rPr>
  </w:style>
  <w:style w:type="paragraph" w:styleId="Heading5">
    <w:name w:val="Heading 5"/>
    <w:basedOn w:val="Normal"/>
    <w:uiPriority w:val="9"/>
    <w:qFormat/>
    <w:rsid w:val="00bb60d4"/>
    <w:pPr>
      <w:tabs>
        <w:tab w:val="left" w:pos="1008" w:leader="none"/>
      </w:tabs>
      <w:spacing w:lineRule="auto" w:line="276" w:before="240" w:after="60"/>
      <w:ind w:left="1008" w:hanging="1008"/>
      <w:outlineLvl w:val="4"/>
    </w:pPr>
    <w:rPr>
      <w:rFonts w:ascii="Arial" w:hAnsi="Arial" w:cs="Arial"/>
      <w:b/>
      <w:bCs/>
      <w:iCs/>
      <w:szCs w:val="26"/>
    </w:rPr>
  </w:style>
  <w:style w:type="paragraph" w:styleId="Heading6">
    <w:name w:val="Heading 6"/>
    <w:basedOn w:val="Normal"/>
    <w:uiPriority w:val="9"/>
    <w:qFormat/>
    <w:rsid w:val="00bb60d4"/>
    <w:pPr>
      <w:tabs>
        <w:tab w:val="left" w:pos="1152" w:leader="none"/>
      </w:tabs>
      <w:spacing w:lineRule="auto" w:line="276" w:before="240" w:after="60"/>
      <w:ind w:left="1152" w:hanging="1152"/>
      <w:outlineLvl w:val="5"/>
    </w:pPr>
    <w:rPr>
      <w:rFonts w:ascii="Arial" w:hAnsi="Arial"/>
      <w:b/>
      <w:bCs/>
      <w:szCs w:val="22"/>
    </w:rPr>
  </w:style>
  <w:style w:type="paragraph" w:styleId="Heading7">
    <w:name w:val="Heading 7"/>
    <w:basedOn w:val="Normal"/>
    <w:uiPriority w:val="9"/>
    <w:qFormat/>
    <w:rsid w:val="00bb60d4"/>
    <w:pPr>
      <w:tabs>
        <w:tab w:val="left" w:pos="1296" w:leader="none"/>
      </w:tabs>
      <w:spacing w:lineRule="auto" w:line="276" w:before="240" w:after="60"/>
      <w:ind w:left="1296" w:hanging="1296"/>
      <w:outlineLvl w:val="6"/>
    </w:pPr>
    <w:rPr>
      <w:rFonts w:ascii="Times New Roman" w:hAnsi="Times New Roman"/>
      <w:sz w:val="24"/>
    </w:rPr>
  </w:style>
  <w:style w:type="paragraph" w:styleId="Heading8">
    <w:name w:val="Heading 8"/>
    <w:basedOn w:val="Normal"/>
    <w:uiPriority w:val="9"/>
    <w:qFormat/>
    <w:rsid w:val="00bb60d4"/>
    <w:pPr>
      <w:tabs>
        <w:tab w:val="left" w:pos="1440" w:leader="none"/>
      </w:tabs>
      <w:spacing w:lineRule="auto" w:line="276" w:before="240" w:after="60"/>
      <w:ind w:left="1440" w:hanging="1440"/>
      <w:outlineLvl w:val="7"/>
    </w:pPr>
    <w:rPr>
      <w:rFonts w:ascii="Times New Roman" w:hAnsi="Times New Roman"/>
      <w:i/>
      <w:iCs/>
      <w:sz w:val="24"/>
    </w:rPr>
  </w:style>
  <w:style w:type="paragraph" w:styleId="Heading9">
    <w:name w:val="Heading 9"/>
    <w:basedOn w:val="Normal"/>
    <w:uiPriority w:val="9"/>
    <w:qFormat/>
    <w:rsid w:val="00bb60d4"/>
    <w:pPr>
      <w:tabs>
        <w:tab w:val="left" w:pos="1584" w:leader="none"/>
      </w:tabs>
      <w:spacing w:lineRule="auto" w:line="276" w:before="240" w:after="60"/>
      <w:ind w:left="1584" w:hanging="1584"/>
      <w:outlineLvl w:val="8"/>
    </w:pPr>
    <w:rPr>
      <w:rFonts w:ascii="Arial" w:hAnsi="Arial" w:cs="Arial"/>
      <w:szCs w:val="22"/>
    </w:rPr>
  </w:style>
  <w:style w:type="character" w:styleId="DefaultParagraphFont" w:default="1">
    <w:name w:val="Default Paragraph Font"/>
    <w:uiPriority w:val="1"/>
    <w:unhideWhenUsed/>
    <w:qFormat/>
    <w:rPr/>
  </w:style>
  <w:style w:type="character" w:styleId="Berschrift1Zchn" w:customStyle="1">
    <w:name w:val="Überschrift 1 Zchn"/>
    <w:uiPriority w:val="9"/>
    <w:qFormat/>
    <w:rsid w:val="00bb60d4"/>
    <w:rPr>
      <w:rFonts w:ascii="Arial" w:hAnsi="Arial" w:eastAsia="Times New Roman" w:cs="Times New Roman"/>
      <w:b/>
      <w:bCs/>
      <w:sz w:val="28"/>
      <w:szCs w:val="28"/>
      <w:lang w:val="en-US" w:bidi="en-US"/>
    </w:rPr>
  </w:style>
  <w:style w:type="character" w:styleId="Berschrift2Zchn" w:customStyle="1">
    <w:name w:val="Überschrift 2 Zchn"/>
    <w:basedOn w:val="DefaultParagraphFont"/>
    <w:uiPriority w:val="9"/>
    <w:qFormat/>
    <w:rsid w:val="00bb60d4"/>
    <w:rPr>
      <w:rFonts w:ascii="Cambria" w:hAnsi="Cambria" w:eastAsia="Times New Roman" w:cs="Arial"/>
      <w:b/>
      <w:bCs/>
      <w:szCs w:val="26"/>
      <w:lang w:val="en-US" w:eastAsia="de-DE"/>
    </w:rPr>
  </w:style>
  <w:style w:type="character" w:styleId="Berschrift3Zchn" w:customStyle="1">
    <w:name w:val="Überschrift 3 Zchn"/>
    <w:basedOn w:val="DefaultParagraphFont"/>
    <w:uiPriority w:val="9"/>
    <w:qFormat/>
    <w:rsid w:val="00bb60d4"/>
    <w:rPr>
      <w:rFonts w:ascii="Cambria" w:hAnsi="Cambria" w:eastAsia="Times New Roman" w:cs="Arial"/>
      <w:b/>
      <w:bCs/>
      <w:szCs w:val="26"/>
      <w:lang w:eastAsia="de-DE"/>
    </w:rPr>
  </w:style>
  <w:style w:type="character" w:styleId="Berschrift4Zchn" w:customStyle="1">
    <w:name w:val="Überschrift 4 Zchn"/>
    <w:basedOn w:val="DefaultParagraphFont"/>
    <w:uiPriority w:val="9"/>
    <w:qFormat/>
    <w:rsid w:val="00bb60d4"/>
    <w:rPr>
      <w:rFonts w:ascii="Cambria" w:hAnsi="Cambria" w:eastAsia="" w:cs="" w:asciiTheme="majorHAnsi" w:cstheme="majorBidi" w:eastAsiaTheme="majorEastAsia" w:hAnsiTheme="majorHAnsi"/>
      <w:b/>
      <w:bCs/>
      <w:i/>
      <w:iCs/>
      <w:color w:val="4F81BD" w:themeColor="accent1"/>
      <w:szCs w:val="24"/>
      <w:lang w:eastAsia="de-DE"/>
    </w:rPr>
  </w:style>
  <w:style w:type="character" w:styleId="Berschrift5Zchn" w:customStyle="1">
    <w:name w:val="Überschrift 5 Zchn"/>
    <w:basedOn w:val="DefaultParagraphFont"/>
    <w:uiPriority w:val="9"/>
    <w:qFormat/>
    <w:rsid w:val="00bb60d4"/>
    <w:rPr>
      <w:rFonts w:ascii="Arial" w:hAnsi="Arial" w:eastAsia="Times New Roman" w:cs="Arial"/>
      <w:b/>
      <w:bCs/>
      <w:iCs/>
      <w:szCs w:val="26"/>
      <w:lang w:eastAsia="de-DE"/>
    </w:rPr>
  </w:style>
  <w:style w:type="character" w:styleId="Berschrift6Zchn" w:customStyle="1">
    <w:name w:val="Überschrift 6 Zchn"/>
    <w:basedOn w:val="DefaultParagraphFont"/>
    <w:uiPriority w:val="9"/>
    <w:qFormat/>
    <w:rsid w:val="00bb60d4"/>
    <w:rPr>
      <w:rFonts w:ascii="Arial" w:hAnsi="Arial" w:eastAsia="Times New Roman" w:cs="Times New Roman"/>
      <w:b/>
      <w:bCs/>
      <w:lang w:eastAsia="de-DE"/>
    </w:rPr>
  </w:style>
  <w:style w:type="character" w:styleId="Berschrift7Zchn" w:customStyle="1">
    <w:name w:val="Überschrift 7 Zchn"/>
    <w:basedOn w:val="DefaultParagraphFont"/>
    <w:uiPriority w:val="9"/>
    <w:qFormat/>
    <w:rsid w:val="00bb60d4"/>
    <w:rPr>
      <w:rFonts w:ascii="Times New Roman" w:hAnsi="Times New Roman" w:eastAsia="Times New Roman" w:cs="Times New Roman"/>
      <w:sz w:val="24"/>
      <w:szCs w:val="24"/>
      <w:lang w:eastAsia="de-DE"/>
    </w:rPr>
  </w:style>
  <w:style w:type="character" w:styleId="Berschrift8Zchn" w:customStyle="1">
    <w:name w:val="Überschrift 8 Zchn"/>
    <w:basedOn w:val="DefaultParagraphFont"/>
    <w:uiPriority w:val="9"/>
    <w:qFormat/>
    <w:rsid w:val="00bb60d4"/>
    <w:rPr>
      <w:rFonts w:ascii="Times New Roman" w:hAnsi="Times New Roman" w:eastAsia="Times New Roman" w:cs="Times New Roman"/>
      <w:i/>
      <w:iCs/>
      <w:sz w:val="24"/>
      <w:szCs w:val="24"/>
      <w:lang w:eastAsia="de-DE"/>
    </w:rPr>
  </w:style>
  <w:style w:type="character" w:styleId="Berschrift9Zchn" w:customStyle="1">
    <w:name w:val="Überschrift 9 Zchn"/>
    <w:basedOn w:val="DefaultParagraphFont"/>
    <w:uiPriority w:val="9"/>
    <w:qFormat/>
    <w:rsid w:val="00bb60d4"/>
    <w:rPr>
      <w:rFonts w:ascii="Arial" w:hAnsi="Arial" w:eastAsia="Times New Roman" w:cs="Arial"/>
      <w:lang w:eastAsia="de-DE"/>
    </w:rPr>
  </w:style>
  <w:style w:type="character" w:styleId="FunotentextZchn" w:customStyle="1">
    <w:name w:val="Fußnotentext Zchn"/>
    <w:link w:val="Funotentext"/>
    <w:uiPriority w:val="99"/>
    <w:qFormat/>
    <w:rsid w:val="00bb60d4"/>
    <w:rPr>
      <w:rFonts w:ascii="Calibri" w:hAnsi="Calibri"/>
      <w:lang w:eastAsia="de-DE"/>
    </w:rPr>
  </w:style>
  <w:style w:type="character" w:styleId="KommentartextZchn" w:customStyle="1">
    <w:name w:val="Kommentartext Zchn"/>
    <w:link w:val="Kommentartext"/>
    <w:qFormat/>
    <w:rsid w:val="00bb60d4"/>
    <w:rPr>
      <w:rFonts w:ascii="Arial" w:hAnsi="Arial" w:eastAsia="Times New Roman" w:cs="Times New Roman"/>
      <w:sz w:val="20"/>
      <w:szCs w:val="20"/>
      <w:lang w:eastAsia="de-DE"/>
    </w:rPr>
  </w:style>
  <w:style w:type="character" w:styleId="KommentarthemaZchn" w:customStyle="1">
    <w:name w:val="Kommentarthema Zchn"/>
    <w:link w:val="Kommentarthema"/>
    <w:qFormat/>
    <w:rsid w:val="00bb60d4"/>
    <w:rPr>
      <w:rFonts w:ascii="Arial" w:hAnsi="Arial" w:eastAsia="Times New Roman" w:cs="Times New Roman"/>
      <w:b/>
      <w:bCs/>
      <w:sz w:val="20"/>
      <w:szCs w:val="20"/>
      <w:lang w:eastAsia="de-DE"/>
    </w:rPr>
  </w:style>
  <w:style w:type="character" w:styleId="TextkrperZeileneinzugZchn" w:customStyle="1">
    <w:name w:val="Textkörper-Zeileneinzug Zchn"/>
    <w:qFormat/>
    <w:rsid w:val="00bb60d4"/>
    <w:rPr>
      <w:rFonts w:ascii="Calibri" w:hAnsi="Calibri"/>
      <w:sz w:val="24"/>
      <w:szCs w:val="24"/>
      <w:lang w:eastAsia="de-DE"/>
    </w:rPr>
  </w:style>
  <w:style w:type="character" w:styleId="DokumentstrukturZchn" w:customStyle="1">
    <w:name w:val="Dokumentstruktur Zchn"/>
    <w:basedOn w:val="DefaultParagraphFont"/>
    <w:link w:val="Dokumentstruktur"/>
    <w:semiHidden/>
    <w:qFormat/>
    <w:rsid w:val="00bb60d4"/>
    <w:rPr>
      <w:rFonts w:ascii="Tahoma" w:hAnsi="Tahoma" w:eastAsia="Times New Roman" w:cs="Tahoma"/>
      <w:szCs w:val="24"/>
      <w:shd w:fill="000080" w:val="clear"/>
      <w:lang w:eastAsia="de-DE"/>
    </w:rPr>
  </w:style>
  <w:style w:type="character" w:styleId="FormatvorlageArial" w:customStyle="1">
    <w:name w:val="Formatvorlage Arial"/>
    <w:qFormat/>
    <w:rsid w:val="00bb60d4"/>
    <w:rPr>
      <w:rFonts w:ascii="Arial" w:hAnsi="Arial"/>
      <w:sz w:val="20"/>
      <w:szCs w:val="20"/>
      <w:lang w:val="de-DE"/>
    </w:rPr>
  </w:style>
  <w:style w:type="character" w:styleId="Formatvorlage1" w:customStyle="1">
    <w:name w:val="Formatvorlage1"/>
    <w:qFormat/>
    <w:rsid w:val="00bb60d4"/>
    <w:rPr>
      <w:rFonts w:ascii="Arial" w:hAnsi="Arial"/>
      <w:spacing w:val="8"/>
      <w:sz w:val="20"/>
      <w:szCs w:val="20"/>
      <w:lang w:val="de-DE"/>
    </w:rPr>
  </w:style>
  <w:style w:type="character" w:styleId="KopfzeileZchn" w:customStyle="1">
    <w:name w:val="Kopfzeile Zchn"/>
    <w:basedOn w:val="DefaultParagraphFont"/>
    <w:link w:val="Kopfzeile"/>
    <w:qFormat/>
    <w:rsid w:val="00bb60d4"/>
    <w:rPr>
      <w:rFonts w:ascii="Cambria" w:hAnsi="Cambria" w:eastAsia="Times New Roman" w:cs="Times New Roman"/>
      <w:szCs w:val="24"/>
      <w:lang w:eastAsia="de-DE"/>
    </w:rPr>
  </w:style>
  <w:style w:type="character" w:styleId="FuEndnotenberschriftZchn" w:customStyle="1">
    <w:name w:val="Fuß/-Endnotenüberschrift Zchn"/>
    <w:basedOn w:val="DefaultParagraphFont"/>
    <w:qFormat/>
    <w:rsid w:val="00bb60d4"/>
    <w:rPr>
      <w:rFonts w:ascii="Cambria" w:hAnsi="Cambria" w:eastAsia="Times New Roman" w:cs="Times New Roman"/>
      <w:szCs w:val="24"/>
      <w:lang w:eastAsia="de-DE"/>
    </w:rPr>
  </w:style>
  <w:style w:type="character" w:styleId="FuzeileZchn" w:customStyle="1">
    <w:name w:val="Fußzeile Zchn"/>
    <w:basedOn w:val="DefaultParagraphFont"/>
    <w:link w:val="Fuzeile"/>
    <w:uiPriority w:val="99"/>
    <w:qFormat/>
    <w:rsid w:val="00bb60d4"/>
    <w:rPr>
      <w:rFonts w:ascii="Cambria" w:hAnsi="Cambria" w:eastAsia="Times New Roman" w:cs="Times New Roman"/>
      <w:szCs w:val="24"/>
      <w:lang w:eastAsia="de-DE"/>
    </w:rPr>
  </w:style>
  <w:style w:type="character" w:styleId="InternetLink" w:customStyle="1">
    <w:name w:val="Internet Link"/>
    <w:uiPriority w:val="99"/>
    <w:qFormat/>
    <w:rsid w:val="00bb60d4"/>
    <w:rPr>
      <w:color w:val="0000FF"/>
      <w:u w:val="single"/>
    </w:rPr>
  </w:style>
  <w:style w:type="character" w:styleId="Annotationreference">
    <w:name w:val="annotation reference"/>
    <w:qFormat/>
    <w:rsid w:val="00bb60d4"/>
    <w:rPr>
      <w:sz w:val="16"/>
      <w:szCs w:val="16"/>
    </w:rPr>
  </w:style>
  <w:style w:type="character" w:styleId="MakrotextZchn" w:customStyle="1">
    <w:name w:val="Makrotext Zchn"/>
    <w:basedOn w:val="DefaultParagraphFont"/>
    <w:link w:val="Makrotext"/>
    <w:semiHidden/>
    <w:qFormat/>
    <w:rsid w:val="00bb60d4"/>
    <w:rPr>
      <w:rFonts w:ascii="Courier New" w:hAnsi="Courier New" w:eastAsia="Times New Roman" w:cs="Courier New"/>
      <w:sz w:val="20"/>
      <w:szCs w:val="20"/>
      <w:lang w:eastAsia="de-DE"/>
    </w:rPr>
  </w:style>
  <w:style w:type="character" w:styleId="Pagenumber">
    <w:name w:val="page number"/>
    <w:basedOn w:val="DefaultParagraphFont"/>
    <w:uiPriority w:val="99"/>
    <w:qFormat/>
    <w:rsid w:val="00bb60d4"/>
    <w:rPr/>
  </w:style>
  <w:style w:type="character" w:styleId="SprechblasentextZchn" w:customStyle="1">
    <w:name w:val="Sprechblasentext Zchn"/>
    <w:basedOn w:val="DefaultParagraphFont"/>
    <w:link w:val="Sprechblasentext"/>
    <w:uiPriority w:val="99"/>
    <w:semiHidden/>
    <w:qFormat/>
    <w:rsid w:val="00bb60d4"/>
    <w:rPr>
      <w:rFonts w:ascii="Tahoma" w:hAnsi="Tahoma" w:eastAsia="Times New Roman" w:cs="Tahoma"/>
      <w:sz w:val="16"/>
      <w:szCs w:val="16"/>
      <w:lang w:eastAsia="de-DE"/>
    </w:rPr>
  </w:style>
  <w:style w:type="character" w:styleId="TextkrperZchn" w:customStyle="1">
    <w:name w:val="Textkörper Zchn"/>
    <w:basedOn w:val="DefaultParagraphFont"/>
    <w:link w:val="Textkrper"/>
    <w:qFormat/>
    <w:rsid w:val="00bb60d4"/>
    <w:rPr>
      <w:rFonts w:ascii="Cambria" w:hAnsi="Cambria" w:eastAsia="Times New Roman" w:cs="Times New Roman"/>
      <w:szCs w:val="24"/>
      <w:lang w:eastAsia="de-DE"/>
    </w:rPr>
  </w:style>
  <w:style w:type="character" w:styleId="Textkrper3Zchn" w:customStyle="1">
    <w:name w:val="Textkörper 3 Zchn"/>
    <w:basedOn w:val="DefaultParagraphFont"/>
    <w:link w:val="Textkrper3"/>
    <w:qFormat/>
    <w:rsid w:val="00bb60d4"/>
    <w:rPr>
      <w:rFonts w:ascii="Cambria" w:hAnsi="Cambria" w:eastAsia="Times New Roman" w:cs="Times New Roman"/>
      <w:szCs w:val="24"/>
      <w:lang w:eastAsia="de-DE"/>
    </w:rPr>
  </w:style>
  <w:style w:type="character" w:styleId="TextkrperErstzeileneinzugZchn" w:customStyle="1">
    <w:name w:val="Textkörper-Erstzeileneinzug Zchn"/>
    <w:basedOn w:val="TextkrperZchn"/>
    <w:qFormat/>
    <w:rsid w:val="00bb60d4"/>
    <w:rPr>
      <w:rFonts w:ascii="Cambria" w:hAnsi="Cambria" w:eastAsia="Times New Roman" w:cs="Times New Roman"/>
      <w:szCs w:val="24"/>
      <w:lang w:eastAsia="de-DE"/>
    </w:rPr>
  </w:style>
  <w:style w:type="character" w:styleId="TextkrperZeileneinzugZchn1" w:customStyle="1">
    <w:name w:val="Textkörper-Zeileneinzug Zchn1"/>
    <w:basedOn w:val="DefaultParagraphFont"/>
    <w:uiPriority w:val="99"/>
    <w:semiHidden/>
    <w:qFormat/>
    <w:rsid w:val="00bb60d4"/>
    <w:rPr>
      <w:rFonts w:ascii="Cambria" w:hAnsi="Cambria" w:eastAsia="Times New Roman" w:cs="Times New Roman"/>
      <w:szCs w:val="24"/>
      <w:lang w:eastAsia="de-DE"/>
    </w:rPr>
  </w:style>
  <w:style w:type="character" w:styleId="TitelZchn" w:customStyle="1">
    <w:name w:val="Titel Zchn"/>
    <w:basedOn w:val="DefaultParagraphFont"/>
    <w:link w:val="Titel"/>
    <w:qFormat/>
    <w:rsid w:val="00bb60d4"/>
    <w:rPr>
      <w:rFonts w:ascii="Cambria" w:hAnsi="Cambria" w:eastAsia="Times New Roman" w:cs="Arial"/>
      <w:b/>
      <w:bCs/>
      <w:sz w:val="32"/>
      <w:szCs w:val="32"/>
      <w:lang w:val="en-US" w:eastAsia="de-DE"/>
    </w:rPr>
  </w:style>
  <w:style w:type="character" w:styleId="HTMLCite">
    <w:name w:val="HTML Cite"/>
    <w:uiPriority w:val="99"/>
    <w:qFormat/>
    <w:rsid w:val="00bb60d4"/>
    <w:rPr>
      <w:i/>
      <w:iCs/>
    </w:rPr>
  </w:style>
  <w:style w:type="character" w:styleId="Author" w:customStyle="1">
    <w:name w:val="author"/>
    <w:basedOn w:val="DefaultParagraphFont"/>
    <w:qFormat/>
    <w:rsid w:val="00bb60d4"/>
    <w:rPr/>
  </w:style>
  <w:style w:type="character" w:styleId="Chaptertitle" w:customStyle="1">
    <w:name w:val="chaptertitle"/>
    <w:basedOn w:val="DefaultParagraphFont"/>
    <w:qFormat/>
    <w:rsid w:val="00bb60d4"/>
    <w:rPr/>
  </w:style>
  <w:style w:type="character" w:styleId="Editor" w:customStyle="1">
    <w:name w:val="editor"/>
    <w:basedOn w:val="DefaultParagraphFont"/>
    <w:qFormat/>
    <w:rsid w:val="00bb60d4"/>
    <w:rPr/>
  </w:style>
  <w:style w:type="character" w:styleId="Booktitle" w:customStyle="1">
    <w:name w:val="booktitle"/>
    <w:basedOn w:val="DefaultParagraphFont"/>
    <w:qFormat/>
    <w:rsid w:val="00bb60d4"/>
    <w:rPr/>
  </w:style>
  <w:style w:type="character" w:styleId="Edition" w:customStyle="1">
    <w:name w:val="edition"/>
    <w:basedOn w:val="DefaultParagraphFont"/>
    <w:qFormat/>
    <w:rsid w:val="00bb60d4"/>
    <w:rPr/>
  </w:style>
  <w:style w:type="character" w:styleId="Publisherlocation" w:customStyle="1">
    <w:name w:val="publisherlocation"/>
    <w:basedOn w:val="DefaultParagraphFont"/>
    <w:qFormat/>
    <w:rsid w:val="00bb60d4"/>
    <w:rPr/>
  </w:style>
  <w:style w:type="character" w:styleId="Pubyear" w:customStyle="1">
    <w:name w:val="pubyear"/>
    <w:basedOn w:val="DefaultParagraphFont"/>
    <w:qFormat/>
    <w:rsid w:val="00bb60d4"/>
    <w:rPr/>
  </w:style>
  <w:style w:type="character" w:styleId="Pagefirst" w:customStyle="1">
    <w:name w:val="pagefirst"/>
    <w:basedOn w:val="DefaultParagraphFont"/>
    <w:qFormat/>
    <w:rsid w:val="00bb60d4"/>
    <w:rPr/>
  </w:style>
  <w:style w:type="character" w:styleId="Pagelast" w:customStyle="1">
    <w:name w:val="pagelast"/>
    <w:basedOn w:val="DefaultParagraphFont"/>
    <w:qFormat/>
    <w:rsid w:val="00bb60d4"/>
    <w:rPr/>
  </w:style>
  <w:style w:type="character" w:styleId="FunotentextZchn1" w:customStyle="1">
    <w:name w:val="Fußnotentext Zchn1"/>
    <w:basedOn w:val="DefaultParagraphFont"/>
    <w:uiPriority w:val="99"/>
    <w:semiHidden/>
    <w:qFormat/>
    <w:rsid w:val="00bb60d4"/>
    <w:rPr>
      <w:rFonts w:ascii="Cambria" w:hAnsi="Cambria" w:eastAsia="Times New Roman" w:cs="Times New Roman"/>
      <w:sz w:val="20"/>
      <w:szCs w:val="20"/>
      <w:lang w:eastAsia="de-DE"/>
    </w:rPr>
  </w:style>
  <w:style w:type="character" w:styleId="Funotenanker" w:customStyle="1">
    <w:name w:val="Fußnotenanker"/>
    <w:qFormat/>
    <w:rPr>
      <w:vertAlign w:val="superscript"/>
    </w:rPr>
  </w:style>
  <w:style w:type="character" w:styleId="FootnoteCharacters" w:customStyle="1">
    <w:name w:val="Footnote Characters"/>
    <w:qFormat/>
    <w:rPr/>
  </w:style>
  <w:style w:type="character" w:styleId="Linenumber">
    <w:name w:val="line number"/>
    <w:qFormat/>
    <w:rsid w:val="00bb60d4"/>
    <w:rPr>
      <w:rFonts w:ascii="Calibri" w:hAnsi="Calibri"/>
      <w:b/>
      <w:sz w:val="14"/>
    </w:rPr>
  </w:style>
  <w:style w:type="character" w:styleId="FollowedHyperlink">
    <w:name w:val="FollowedHyperlink"/>
    <w:uiPriority w:val="99"/>
    <w:qFormat/>
    <w:rsid w:val="00bb60d4"/>
    <w:rPr>
      <w:color w:val="800080"/>
      <w:u w:val="single"/>
    </w:rPr>
  </w:style>
  <w:style w:type="character" w:styleId="PlaceholderText">
    <w:name w:val="Placeholder Text"/>
    <w:basedOn w:val="DefaultParagraphFont"/>
    <w:uiPriority w:val="99"/>
    <w:semiHidden/>
    <w:qFormat/>
    <w:rsid w:val="00bb60d4"/>
    <w:rPr>
      <w:color w:val="808080"/>
    </w:rPr>
  </w:style>
  <w:style w:type="character" w:styleId="Strong">
    <w:name w:val="Strong"/>
    <w:basedOn w:val="DefaultParagraphFont"/>
    <w:uiPriority w:val="22"/>
    <w:qFormat/>
    <w:rsid w:val="00bb60d4"/>
    <w:rPr>
      <w:rFonts w:ascii="Cambria" w:hAnsi="Cambria"/>
      <w:b/>
      <w:bCs/>
    </w:rPr>
  </w:style>
  <w:style w:type="character" w:styleId="Required" w:customStyle="1">
    <w:name w:val="required"/>
    <w:uiPriority w:val="99"/>
    <w:qFormat/>
    <w:rsid w:val="00bb60d4"/>
    <w:rPr>
      <w:rFonts w:ascii="Times New Roman" w:hAnsi="Times New Roman"/>
    </w:rPr>
  </w:style>
  <w:style w:type="character" w:styleId="Requiredmark" w:customStyle="1">
    <w:name w:val="required-mark"/>
    <w:uiPriority w:val="99"/>
    <w:qFormat/>
    <w:rsid w:val="00bb60d4"/>
    <w:rPr>
      <w:rFonts w:ascii="Times New Roman" w:hAnsi="Times New Roman"/>
    </w:rPr>
  </w:style>
  <w:style w:type="character" w:styleId="EndnotentextZchn" w:customStyle="1">
    <w:name w:val="Endnotentext Zchn"/>
    <w:basedOn w:val="DefaultParagraphFont"/>
    <w:link w:val="Endnotentext"/>
    <w:uiPriority w:val="99"/>
    <w:qFormat/>
    <w:rsid w:val="00bb60d4"/>
    <w:rPr>
      <w:rFonts w:ascii="Arial" w:hAnsi="Arial" w:eastAsia="Times New Roman" w:cs="Arial"/>
      <w:sz w:val="20"/>
      <w:szCs w:val="20"/>
      <w:lang w:eastAsia="de-DE"/>
    </w:rPr>
  </w:style>
  <w:style w:type="character" w:styleId="Endnotenanker" w:customStyle="1">
    <w:name w:val="Endnotenanker"/>
    <w:qFormat/>
    <w:rPr>
      <w:rFonts w:cs="Times New Roman"/>
      <w:vertAlign w:val="superscript"/>
    </w:rPr>
  </w:style>
  <w:style w:type="character" w:styleId="EndnoteCharacters" w:customStyle="1">
    <w:name w:val="Endnote Characters"/>
    <w:basedOn w:val="DefaultParagraphFont"/>
    <w:uiPriority w:val="99"/>
    <w:unhideWhenUsed/>
    <w:qFormat/>
    <w:rsid w:val="00bb60d4"/>
    <w:rPr>
      <w:rFonts w:cs="Times New Roman"/>
      <w:vertAlign w:val="superscript"/>
    </w:rPr>
  </w:style>
  <w:style w:type="character" w:styleId="Paragraph" w:customStyle="1">
    <w:name w:val="paragraph"/>
    <w:basedOn w:val="DefaultParagraphFont"/>
    <w:qFormat/>
    <w:rsid w:val="00bb60d4"/>
    <w:rPr/>
  </w:style>
  <w:style w:type="character" w:styleId="UntertitelZchn" w:customStyle="1">
    <w:name w:val="Untertitel Zchn"/>
    <w:basedOn w:val="DefaultParagraphFont"/>
    <w:link w:val="Untertitel"/>
    <w:uiPriority w:val="11"/>
    <w:qFormat/>
    <w:rsid w:val="00bb60d4"/>
    <w:rPr>
      <w:rFonts w:eastAsia="" w:eastAsiaTheme="minorEastAsia"/>
      <w:color w:val="5A5A5A" w:themeColor="text1" w:themeTint="a5"/>
      <w:spacing w:val="4"/>
      <w:lang w:eastAsia="de-DE"/>
    </w:rPr>
  </w:style>
  <w:style w:type="character" w:styleId="Mi" w:customStyle="1">
    <w:name w:val="mi"/>
    <w:basedOn w:val="DefaultParagraphFont"/>
    <w:qFormat/>
    <w:rsid w:val="00bb60d4"/>
    <w:rPr/>
  </w:style>
  <w:style w:type="character" w:styleId="Mo" w:customStyle="1">
    <w:name w:val="mo"/>
    <w:basedOn w:val="DefaultParagraphFont"/>
    <w:qFormat/>
    <w:rsid w:val="00bb60d4"/>
    <w:rPr/>
  </w:style>
  <w:style w:type="character" w:styleId="Mn" w:customStyle="1">
    <w:name w:val="mn"/>
    <w:basedOn w:val="DefaultParagraphFont"/>
    <w:qFormat/>
    <w:rsid w:val="00bb60d4"/>
    <w:rPr/>
  </w:style>
  <w:style w:type="character" w:styleId="Betont" w:customStyle="1">
    <w:name w:val="Betont"/>
    <w:basedOn w:val="DefaultParagraphFont"/>
    <w:uiPriority w:val="20"/>
    <w:qFormat/>
    <w:rsid w:val="00bb60d4"/>
    <w:rPr>
      <w:i/>
      <w:iCs/>
    </w:rPr>
  </w:style>
  <w:style w:type="character" w:styleId="EndNoteBibliographyTitleChar" w:customStyle="1">
    <w:name w:val="EndNote Bibliography Title Char"/>
    <w:basedOn w:val="DefaultParagraphFont"/>
    <w:link w:val="EndNoteBibliographyTitle"/>
    <w:qFormat/>
    <w:rsid w:val="00bb60d4"/>
    <w:rPr>
      <w:rFonts w:ascii="Calibri" w:hAnsi="Calibri" w:eastAsia="Times New Roman" w:cs="Times New Roman"/>
      <w:szCs w:val="24"/>
      <w:lang w:eastAsia="de-DE"/>
    </w:rPr>
  </w:style>
  <w:style w:type="character" w:styleId="EndNoteBibliographyChar" w:customStyle="1">
    <w:name w:val="EndNote Bibliography Char"/>
    <w:basedOn w:val="DefaultParagraphFont"/>
    <w:link w:val="EndNoteBibliography"/>
    <w:qFormat/>
    <w:rsid w:val="00bb60d4"/>
    <w:rPr>
      <w:rFonts w:ascii="Calibri" w:hAnsi="Calibri" w:eastAsia="Times New Roman" w:cs="Times New Roman"/>
      <w:szCs w:val="24"/>
      <w:lang w:eastAsia="de-DE"/>
    </w:rPr>
  </w:style>
  <w:style w:type="character" w:styleId="Appleconvertedspace" w:customStyle="1">
    <w:name w:val="apple-converted-space"/>
    <w:basedOn w:val="DefaultParagraphFont"/>
    <w:qFormat/>
    <w:rsid w:val="00bb60d4"/>
    <w:rPr/>
  </w:style>
  <w:style w:type="character" w:styleId="Highlight" w:customStyle="1">
    <w:name w:val="highlight"/>
    <w:basedOn w:val="DefaultParagraphFont"/>
    <w:qFormat/>
    <w:rsid w:val="00bb60d4"/>
    <w:rPr/>
  </w:style>
  <w:style w:type="character" w:styleId="UnresolvedMention">
    <w:name w:val="Unresolved Mention"/>
    <w:basedOn w:val="DefaultParagraphFont"/>
    <w:uiPriority w:val="99"/>
    <w:semiHidden/>
    <w:unhideWhenUsed/>
    <w:qFormat/>
    <w:rsid w:val="0009619c"/>
    <w:rPr>
      <w:color w:val="605E5C"/>
      <w:shd w:fill="E1DFDD" w:val="clear"/>
    </w:rPr>
  </w:style>
  <w:style w:type="character" w:styleId="ListLabel1" w:customStyle="1">
    <w:name w:val="ListLabel 1"/>
    <w:qFormat/>
    <w:rPr>
      <w:rFonts w:cs="Courier New"/>
    </w:rPr>
  </w:style>
  <w:style w:type="character" w:styleId="ListLabel2" w:customStyle="1">
    <w:name w:val="ListLabel 2"/>
    <w:qFormat/>
    <w:rPr>
      <w:rFonts w:cs="Wingdings"/>
    </w:rPr>
  </w:style>
  <w:style w:type="character" w:styleId="ListLabel3" w:customStyle="1">
    <w:name w:val="ListLabel 3"/>
    <w:qFormat/>
    <w:rPr>
      <w:rFonts w:cs="Symbol"/>
    </w:rPr>
  </w:style>
  <w:style w:type="character" w:styleId="ListLabel4" w:customStyle="1">
    <w:name w:val="ListLabel 4"/>
    <w:qFormat/>
    <w:rPr>
      <w:rFonts w:cs="Courier New"/>
    </w:rPr>
  </w:style>
  <w:style w:type="character" w:styleId="ListLabel5" w:customStyle="1">
    <w:name w:val="ListLabel 5"/>
    <w:qFormat/>
    <w:rPr>
      <w:rFonts w:cs="Wingdings"/>
    </w:rPr>
  </w:style>
  <w:style w:type="character" w:styleId="ListLabel6" w:customStyle="1">
    <w:name w:val="ListLabel 6"/>
    <w:qFormat/>
    <w:rPr>
      <w:rFonts w:cs="Symbol"/>
    </w:rPr>
  </w:style>
  <w:style w:type="character" w:styleId="ListLabel7" w:customStyle="1">
    <w:name w:val="ListLabel 7"/>
    <w:qFormat/>
    <w:rPr>
      <w:rFonts w:cs="Courier New"/>
    </w:rPr>
  </w:style>
  <w:style w:type="character" w:styleId="ListLabel8" w:customStyle="1">
    <w:name w:val="ListLabel 8"/>
    <w:qFormat/>
    <w:rPr>
      <w:rFonts w:cs="Wingdings"/>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eastAsia="Times New Roman" w:cs="Times New Roman"/>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cs="Arial"/>
      <w:b/>
      <w:bCs/>
      <w:i w:val="false"/>
      <w:iCs w:val="false"/>
      <w:sz w:val="24"/>
      <w:szCs w:val="24"/>
    </w:rPr>
  </w:style>
  <w:style w:type="character" w:styleId="ListLabel17" w:customStyle="1">
    <w:name w:val="ListLabel 17"/>
    <w:qFormat/>
    <w:rPr>
      <w:rFonts w:cs="Times New Roman"/>
    </w:rPr>
  </w:style>
  <w:style w:type="character" w:styleId="ListLabel18" w:customStyle="1">
    <w:name w:val="ListLabel 18"/>
    <w:qFormat/>
    <w:rPr>
      <w:rFonts w:cs="Arial"/>
      <w:b w:val="false"/>
      <w:bCs w:val="false"/>
      <w:i w:val="false"/>
      <w:iCs w:val="false"/>
      <w:sz w:val="20"/>
      <w:szCs w:val="20"/>
    </w:rPr>
  </w:style>
  <w:style w:type="character" w:styleId="ListLabel19" w:customStyle="1">
    <w:name w:val="ListLabel 19"/>
    <w:qFormat/>
    <w:rPr>
      <w:rFonts w:cs="Arial"/>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b/>
      <w:i w:val="false"/>
      <w:sz w:val="22"/>
    </w:rPr>
  </w:style>
  <w:style w:type="character" w:styleId="ListLabel26" w:customStyle="1">
    <w:name w:val="ListLabel 26"/>
    <w:qFormat/>
    <w:rPr>
      <w:rFonts w:cs="Times New Roman"/>
      <w:b/>
      <w:i w:val="false"/>
      <w:sz w:val="20"/>
    </w:rPr>
  </w:style>
  <w:style w:type="character" w:styleId="ListLabel27" w:customStyle="1">
    <w:name w:val="ListLabel 27"/>
    <w:qFormat/>
    <w:rPr>
      <w:rFonts w:cs="Times New Roman"/>
      <w:b/>
      <w:i w:val="false"/>
      <w:sz w:val="20"/>
    </w:rPr>
  </w:style>
  <w:style w:type="character" w:styleId="ListLabel28" w:customStyle="1">
    <w:name w:val="ListLabel 28"/>
    <w:qFormat/>
    <w:rPr>
      <w:rFonts w:cs="Times New Roman"/>
      <w:b/>
      <w:i w:val="false"/>
      <w:sz w:val="20"/>
    </w:rPr>
  </w:style>
  <w:style w:type="character" w:styleId="ListLabel29" w:customStyle="1">
    <w:name w:val="ListLabel 29"/>
    <w:qFormat/>
    <w:rPr>
      <w:rFonts w:cs="Times New Roman"/>
      <w:b/>
      <w:i w:val="false"/>
      <w:sz w:val="20"/>
    </w:rPr>
  </w:style>
  <w:style w:type="character" w:styleId="ListLabel30" w:customStyle="1">
    <w:name w:val="ListLabel 30"/>
    <w:qFormat/>
    <w:rPr>
      <w:rFonts w:cs="Times New Roman"/>
      <w:b/>
      <w:i w:val="false"/>
      <w:sz w:val="20"/>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eastAsia="Times New Roman"/>
    </w:rPr>
  </w:style>
  <w:style w:type="character" w:styleId="ListLabel35" w:customStyle="1">
    <w:name w:val="ListLabel 35"/>
    <w:qFormat/>
    <w:rPr>
      <w:rFonts w:eastAsia="Times New Roman"/>
    </w:rPr>
  </w:style>
  <w:style w:type="character" w:styleId="ListLabel36" w:customStyle="1">
    <w:name w:val="ListLabel 36"/>
    <w:qFormat/>
    <w:rPr>
      <w:rFonts w:cs="Times New Roman"/>
    </w:rPr>
  </w:style>
  <w:style w:type="character" w:styleId="ListLabel37" w:customStyle="1">
    <w:name w:val="ListLabel 37"/>
    <w:qFormat/>
    <w:rPr>
      <w:rFonts w:cs="Times New Roman"/>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szCs w:val="22"/>
      <w:lang w:val="de-DE"/>
    </w:rPr>
  </w:style>
  <w:style w:type="character" w:styleId="Internetverknpfung" w:customStyle="1">
    <w:name w:val="Internetverknüpfung"/>
    <w:qFormat/>
    <w:rPr>
      <w:color w:val="000080"/>
      <w:u w:val="single"/>
    </w:rPr>
  </w:style>
  <w:style w:type="character" w:styleId="ListLabel83" w:customStyle="1">
    <w:name w:val="ListLabel 83"/>
    <w:qFormat/>
    <w:rPr>
      <w:szCs w:val="22"/>
      <w:lang w:val="de-DE"/>
    </w:rPr>
  </w:style>
  <w:style w:type="character" w:styleId="ListLabel84">
    <w:name w:val="ListLabel 84"/>
    <w:qFormat/>
    <w:rPr>
      <w:rFonts w:cs="Wingdings"/>
    </w:rPr>
  </w:style>
  <w:style w:type="character" w:styleId="ListLabel85">
    <w:name w:val="ListLabel 85"/>
    <w:qFormat/>
    <w:rPr>
      <w:rFonts w:cs="Wingdings"/>
    </w:rPr>
  </w:style>
  <w:style w:type="character" w:styleId="ListLabel86">
    <w:name w:val="ListLabel 86"/>
    <w:qFormat/>
    <w:rPr>
      <w:rFonts w:cs="Wingdings"/>
    </w:rPr>
  </w:style>
  <w:style w:type="character" w:styleId="ListLabel87">
    <w:name w:val="ListLabel 87"/>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link w:val="TextkrperZchn"/>
    <w:rsid w:val="00bb60d4"/>
    <w:pPr/>
    <w:rPr/>
  </w:style>
  <w:style w:type="paragraph" w:styleId="List">
    <w:name w:val="List"/>
    <w:basedOn w:val="Normal"/>
    <w:rsid w:val="00bb60d4"/>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erschrift" w:customStyle="1">
    <w:name w:val="Überschrift"/>
    <w:basedOn w:val="Normal"/>
    <w:qFormat/>
    <w:pPr>
      <w:keepNext/>
      <w:spacing w:before="240" w:after="120"/>
    </w:pPr>
    <w:rPr>
      <w:rFonts w:ascii="Liberation Sans" w:hAnsi="Liberation Sans" w:eastAsia="WenQuanYi Micro Hei" w:cs="Lohit Devanagari"/>
      <w:sz w:val="28"/>
      <w:szCs w:val="28"/>
    </w:rPr>
  </w:style>
  <w:style w:type="paragraph" w:styleId="Caption1">
    <w:name w:val="caption"/>
    <w:basedOn w:val="Normal"/>
    <w:qFormat/>
    <w:rsid w:val="00bb60d4"/>
    <w:pPr>
      <w:spacing w:lineRule="auto" w:line="276" w:before="80" w:after="360"/>
      <w:contextualSpacing/>
    </w:pPr>
    <w:rPr>
      <w:rFonts w:ascii="Calibri" w:hAnsi="Calibri"/>
      <w:bCs/>
      <w:szCs w:val="20"/>
    </w:rPr>
  </w:style>
  <w:style w:type="paragraph" w:styleId="Verzeichnis" w:customStyle="1">
    <w:name w:val="Verzeichnis"/>
    <w:basedOn w:val="Normal"/>
    <w:qFormat/>
    <w:pPr>
      <w:suppressLineNumbers/>
    </w:pPr>
    <w:rPr>
      <w:rFonts w:cs="Lohit Devanagari"/>
    </w:rPr>
  </w:style>
  <w:style w:type="paragraph" w:styleId="Aufzhlung2" w:customStyle="1">
    <w:name w:val="Aufzählung2"/>
    <w:basedOn w:val="Normal"/>
    <w:qFormat/>
    <w:rsid w:val="00bb60d4"/>
    <w:pPr>
      <w:widowControl w:val="false"/>
      <w:tabs>
        <w:tab w:val="left" w:pos="822" w:leader="none"/>
      </w:tabs>
      <w:spacing w:lineRule="auto" w:line="288" w:before="120" w:after="240"/>
      <w:contextualSpacing/>
    </w:pPr>
    <w:rPr>
      <w:rFonts w:cs="Arial"/>
      <w:b/>
      <w:bCs/>
      <w:szCs w:val="22"/>
    </w:rPr>
  </w:style>
  <w:style w:type="paragraph" w:styleId="Annotationtext">
    <w:name w:val="annotation text"/>
    <w:basedOn w:val="Normal"/>
    <w:link w:val="KommentartextZchn"/>
    <w:qFormat/>
    <w:rsid w:val="00bb60d4"/>
    <w:pPr/>
    <w:rPr>
      <w:rFonts w:ascii="Arial" w:hAnsi="Arial"/>
      <w:sz w:val="20"/>
      <w:szCs w:val="20"/>
    </w:rPr>
  </w:style>
  <w:style w:type="paragraph" w:styleId="Annotationsubject">
    <w:name w:val="annotation subject"/>
    <w:basedOn w:val="Annotationtext"/>
    <w:link w:val="KommentarthemaZchn"/>
    <w:qFormat/>
    <w:rsid w:val="00bb60d4"/>
    <w:pPr/>
    <w:rPr>
      <w:b/>
      <w:bCs/>
    </w:rPr>
  </w:style>
  <w:style w:type="paragraph" w:styleId="DocumentMap">
    <w:name w:val="Document Map"/>
    <w:basedOn w:val="Normal"/>
    <w:link w:val="DokumentstrukturZchn"/>
    <w:semiHidden/>
    <w:qFormat/>
    <w:rsid w:val="00bb60d4"/>
    <w:pPr>
      <w:shd w:val="clear" w:color="auto" w:fill="000080"/>
    </w:pPr>
    <w:rPr>
      <w:rFonts w:ascii="Tahoma" w:hAnsi="Tahoma" w:cs="Tahoma"/>
    </w:rPr>
  </w:style>
  <w:style w:type="paragraph" w:styleId="Flietext" w:customStyle="1">
    <w:name w:val="Fließtext"/>
    <w:basedOn w:val="Normal"/>
    <w:qFormat/>
    <w:rsid w:val="00bb60d4"/>
    <w:pPr>
      <w:spacing w:lineRule="exact" w:line="330"/>
    </w:pPr>
    <w:rPr/>
  </w:style>
  <w:style w:type="paragraph" w:styleId="FormatvorlageFormatvorlageBlockZeilenabstandGenau14ptFett" w:customStyle="1">
    <w:name w:val="Formatvorlage Formatvorlage Block Zeilenabstand:  Genau 14 pt + Fett"/>
    <w:basedOn w:val="Normal"/>
    <w:qFormat/>
    <w:rsid w:val="00bb60d4"/>
    <w:pPr>
      <w:spacing w:lineRule="exact" w:line="280"/>
    </w:pPr>
    <w:rPr>
      <w:b/>
      <w:bCs/>
    </w:rPr>
  </w:style>
  <w:style w:type="paragraph" w:styleId="Formatvorlageberschrift1" w:customStyle="1">
    <w:name w:val="Formatvorlage Überschrift 1"/>
    <w:basedOn w:val="Heading1"/>
    <w:qFormat/>
    <w:rsid w:val="00bb60d4"/>
    <w:pPr/>
    <w:rPr/>
  </w:style>
  <w:style w:type="paragraph" w:styleId="Formatvorlageberschrift1ArialZeilenabstandDoppelt" w:customStyle="1">
    <w:name w:val="Formatvorlage Überschrift 1 + Arial Zeilenabstand:  Doppelt"/>
    <w:basedOn w:val="Heading1"/>
    <w:qFormat/>
    <w:rsid w:val="00bb60d4"/>
    <w:pPr/>
    <w:rPr>
      <w:szCs w:val="20"/>
    </w:rPr>
  </w:style>
  <w:style w:type="paragraph" w:styleId="Formatvorlage2" w:customStyle="1">
    <w:name w:val="Formatvorlage2"/>
    <w:basedOn w:val="Normal"/>
    <w:qFormat/>
    <w:rsid w:val="00bb60d4"/>
    <w:pPr/>
    <w:rPr/>
  </w:style>
  <w:style w:type="paragraph" w:styleId="Header">
    <w:name w:val="Header"/>
    <w:basedOn w:val="Normal"/>
    <w:link w:val="KopfzeileZchn"/>
    <w:rsid w:val="00bb60d4"/>
    <w:pPr>
      <w:tabs>
        <w:tab w:val="center" w:pos="4536" w:leader="none"/>
        <w:tab w:val="right" w:pos="9072" w:leader="none"/>
      </w:tabs>
    </w:pPr>
    <w:rPr/>
  </w:style>
  <w:style w:type="paragraph" w:styleId="Formatvorlage3" w:customStyle="1">
    <w:name w:val="Formatvorlage3"/>
    <w:basedOn w:val="Header"/>
    <w:qFormat/>
    <w:rsid w:val="00bb60d4"/>
    <w:pPr/>
    <w:rPr/>
  </w:style>
  <w:style w:type="paragraph" w:styleId="NoteHeading">
    <w:name w:val="Note Heading"/>
    <w:basedOn w:val="Normal"/>
    <w:qFormat/>
    <w:rsid w:val="00bb60d4"/>
    <w:pPr/>
    <w:rPr/>
  </w:style>
  <w:style w:type="paragraph" w:styleId="Footer">
    <w:name w:val="Footer"/>
    <w:basedOn w:val="Normal"/>
    <w:link w:val="FuzeileZchn"/>
    <w:uiPriority w:val="99"/>
    <w:rsid w:val="00bb60d4"/>
    <w:pPr>
      <w:tabs>
        <w:tab w:val="center" w:pos="4536" w:leader="none"/>
        <w:tab w:val="right" w:pos="9072" w:leader="none"/>
      </w:tabs>
    </w:pPr>
    <w:rPr/>
  </w:style>
  <w:style w:type="paragraph" w:styleId="Level1" w:customStyle="1">
    <w:name w:val="Level 1"/>
    <w:qFormat/>
    <w:rsid w:val="00bb60d4"/>
    <w:pPr>
      <w:widowControl/>
      <w:bidi w:val="0"/>
      <w:ind w:left="720" w:hanging="0"/>
      <w:jc w:val="left"/>
    </w:pPr>
    <w:rPr>
      <w:rFonts w:ascii="Courier" w:hAnsi="Courier" w:eastAsia="Times New Roman" w:cs="Courier"/>
      <w:color w:val="00000A"/>
      <w:sz w:val="24"/>
      <w:szCs w:val="24"/>
      <w:lang w:val="de-DE" w:eastAsia="de-DE" w:bidi="ar-SA"/>
    </w:rPr>
  </w:style>
  <w:style w:type="paragraph" w:styleId="Macro">
    <w:name w:val="macro"/>
    <w:link w:val="MakrotextZchn"/>
    <w:semiHidden/>
    <w:qFormat/>
    <w:rsid w:val="00bb60d4"/>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jc w:val="both"/>
    </w:pPr>
    <w:rPr>
      <w:rFonts w:ascii="Courier New" w:hAnsi="Courier New" w:eastAsia="Times New Roman" w:cs="Courier New"/>
      <w:color w:val="00000A"/>
      <w:sz w:val="22"/>
      <w:szCs w:val="20"/>
      <w:lang w:val="de-DE" w:eastAsia="de-DE" w:bidi="ar-SA"/>
    </w:rPr>
  </w:style>
  <w:style w:type="paragraph" w:styleId="BalloonText">
    <w:name w:val="Balloon Text"/>
    <w:basedOn w:val="Normal"/>
    <w:link w:val="SprechblasentextZchn"/>
    <w:uiPriority w:val="99"/>
    <w:semiHidden/>
    <w:qFormat/>
    <w:rsid w:val="00bb60d4"/>
    <w:pPr/>
    <w:rPr>
      <w:rFonts w:ascii="Tahoma" w:hAnsi="Tahoma" w:cs="Tahoma"/>
      <w:sz w:val="16"/>
      <w:szCs w:val="16"/>
    </w:rPr>
  </w:style>
  <w:style w:type="paragraph" w:styleId="NormalWeb">
    <w:name w:val="Normal (Web)"/>
    <w:basedOn w:val="Normal"/>
    <w:uiPriority w:val="99"/>
    <w:qFormat/>
    <w:rsid w:val="00bb60d4"/>
    <w:pPr/>
    <w:rPr/>
  </w:style>
  <w:style w:type="paragraph" w:styleId="NormalIndent">
    <w:name w:val="Normal Indent"/>
    <w:basedOn w:val="Normal"/>
    <w:qFormat/>
    <w:rsid w:val="00bb60d4"/>
    <w:pPr>
      <w:ind w:left="708" w:firstLine="113"/>
    </w:pPr>
    <w:rPr/>
  </w:style>
  <w:style w:type="paragraph" w:styleId="BodyText3">
    <w:name w:val="Body Text 3"/>
    <w:basedOn w:val="Normal"/>
    <w:link w:val="Textkrper3Zchn"/>
    <w:qFormat/>
    <w:rsid w:val="00bb60d4"/>
    <w:pPr/>
    <w:rPr/>
  </w:style>
  <w:style w:type="paragraph" w:styleId="TextBodyIndent">
    <w:name w:val="Body Text Indent"/>
    <w:basedOn w:val="Normal"/>
    <w:rsid w:val="00bb60d4"/>
    <w:pPr>
      <w:ind w:left="283" w:firstLine="113"/>
    </w:pPr>
    <w:rPr>
      <w:rFonts w:ascii="Calibri" w:hAnsi="Calibri" w:eastAsia="Calibri" w:cs="" w:cstheme="minorBidi" w:eastAsiaTheme="minorHAnsi"/>
      <w:sz w:val="24"/>
    </w:rPr>
  </w:style>
  <w:style w:type="paragraph" w:styleId="Envelopereturn">
    <w:name w:val="envelope return"/>
    <w:basedOn w:val="Normal"/>
    <w:qFormat/>
    <w:rsid w:val="00bb60d4"/>
    <w:pPr/>
    <w:rPr/>
  </w:style>
  <w:style w:type="paragraph" w:styleId="Envelopeaddress">
    <w:name w:val="envelope address"/>
    <w:basedOn w:val="Normal"/>
    <w:qFormat/>
    <w:rsid w:val="00bb60d4"/>
    <w:pPr>
      <w:ind w:left="1" w:firstLine="113"/>
    </w:pPr>
    <w:rPr>
      <w:b/>
    </w:rPr>
  </w:style>
  <w:style w:type="paragraph" w:styleId="Title">
    <w:name w:val="Title"/>
    <w:basedOn w:val="Normal"/>
    <w:link w:val="TitelZchn"/>
    <w:qFormat/>
    <w:rsid w:val="00bb60d4"/>
    <w:pPr>
      <w:spacing w:lineRule="auto" w:line="360" w:before="360" w:after="720"/>
      <w:ind w:left="567" w:hanging="0"/>
      <w:contextualSpacing/>
      <w:outlineLvl w:val="0"/>
    </w:pPr>
    <w:rPr>
      <w:rFonts w:cs="Arial"/>
      <w:b/>
      <w:bCs/>
      <w:sz w:val="32"/>
      <w:szCs w:val="32"/>
      <w:lang w:val="en-US"/>
    </w:rPr>
  </w:style>
  <w:style w:type="paragraph" w:styleId="FormatvorlageFettZeilenabstandDoppelt" w:customStyle="1">
    <w:name w:val="Formatvorlage Fett Zeilenabstand:  Doppelt"/>
    <w:basedOn w:val="Normal"/>
    <w:qFormat/>
    <w:rsid w:val="00bb60d4"/>
    <w:pPr>
      <w:spacing w:before="0" w:after="200"/>
      <w:ind w:left="567" w:firstLine="113"/>
    </w:pPr>
    <w:rPr>
      <w:rFonts w:ascii="Fedra Sans Std Bold" w:hAnsi="Fedra Sans Std Bold"/>
      <w:b/>
      <w:bCs/>
      <w:szCs w:val="20"/>
    </w:rPr>
  </w:style>
  <w:style w:type="paragraph" w:styleId="Footnotetext">
    <w:name w:val="footnote text"/>
    <w:basedOn w:val="Normal"/>
    <w:link w:val="FunotentextZchn"/>
    <w:uiPriority w:val="99"/>
    <w:qFormat/>
    <w:rsid w:val="00bb60d4"/>
    <w:pPr/>
    <w:rPr>
      <w:rFonts w:ascii="Calibri" w:hAnsi="Calibri" w:eastAsia="Calibri" w:cs="" w:cstheme="minorBidi" w:eastAsiaTheme="minorHAnsi"/>
      <w:szCs w:val="22"/>
    </w:rPr>
  </w:style>
  <w:style w:type="paragraph" w:styleId="ListBullet">
    <w:name w:val="List Bullet"/>
    <w:basedOn w:val="Normal"/>
    <w:qFormat/>
    <w:rsid w:val="00bb60d4"/>
    <w:pPr>
      <w:spacing w:before="120" w:after="180"/>
      <w:contextualSpacing/>
    </w:pPr>
    <w:rPr/>
  </w:style>
  <w:style w:type="paragraph" w:styleId="Standardeingerueckt" w:customStyle="1">
    <w:name w:val="standard_eingerueckt"/>
    <w:basedOn w:val="Normal"/>
    <w:qFormat/>
    <w:rsid w:val="00bb60d4"/>
    <w:pPr>
      <w:ind w:left="924" w:hanging="357"/>
    </w:pPr>
    <w:rPr>
      <w:lang w:val="en-US"/>
    </w:rPr>
  </w:style>
  <w:style w:type="paragraph" w:styleId="ListParagraph">
    <w:name w:val="List Paragraph"/>
    <w:basedOn w:val="Normal"/>
    <w:uiPriority w:val="34"/>
    <w:qFormat/>
    <w:rsid w:val="00bb60d4"/>
    <w:pPr>
      <w:spacing w:before="120" w:after="180"/>
      <w:ind w:left="720" w:firstLine="113"/>
      <w:contextualSpacing/>
    </w:pPr>
    <w:rPr/>
  </w:style>
  <w:style w:type="paragraph" w:styleId="Contents1">
    <w:name w:val="TOC 1"/>
    <w:basedOn w:val="Normal"/>
    <w:autoRedefine/>
    <w:uiPriority w:val="39"/>
    <w:unhideWhenUsed/>
    <w:rsid w:val="00bb60d4"/>
    <w:pPr>
      <w:spacing w:lineRule="auto" w:line="276" w:before="240" w:after="120"/>
      <w:ind w:hanging="0"/>
    </w:pPr>
    <w:rPr>
      <w:rFonts w:cs="Arial"/>
      <w:b/>
      <w:bCs/>
      <w:szCs w:val="20"/>
    </w:rPr>
  </w:style>
  <w:style w:type="paragraph" w:styleId="Contents2">
    <w:name w:val="TOC 2"/>
    <w:basedOn w:val="Normal"/>
    <w:autoRedefine/>
    <w:uiPriority w:val="39"/>
    <w:unhideWhenUsed/>
    <w:rsid w:val="00bb60d4"/>
    <w:pPr>
      <w:spacing w:lineRule="auto" w:line="276" w:before="120" w:after="60"/>
      <w:ind w:left="200" w:hanging="0"/>
    </w:pPr>
    <w:rPr>
      <w:rFonts w:cs="Arial"/>
      <w:i/>
      <w:iCs/>
      <w:szCs w:val="20"/>
    </w:rPr>
  </w:style>
  <w:style w:type="paragraph" w:styleId="Contents3">
    <w:name w:val="TOC 3"/>
    <w:basedOn w:val="Normal"/>
    <w:autoRedefine/>
    <w:uiPriority w:val="39"/>
    <w:unhideWhenUsed/>
    <w:rsid w:val="00bb60d4"/>
    <w:pPr>
      <w:spacing w:lineRule="auto" w:line="276" w:before="120" w:after="60"/>
      <w:ind w:left="400" w:hanging="0"/>
    </w:pPr>
    <w:rPr>
      <w:rFonts w:cs="Arial"/>
      <w:szCs w:val="20"/>
    </w:rPr>
  </w:style>
  <w:style w:type="paragraph" w:styleId="Contents4">
    <w:name w:val="TOC 4"/>
    <w:basedOn w:val="Normal"/>
    <w:autoRedefine/>
    <w:uiPriority w:val="39"/>
    <w:unhideWhenUsed/>
    <w:rsid w:val="00bb60d4"/>
    <w:pPr>
      <w:spacing w:lineRule="auto" w:line="276" w:before="120" w:after="60"/>
      <w:ind w:left="600" w:hanging="0"/>
    </w:pPr>
    <w:rPr>
      <w:rFonts w:cs="Arial"/>
      <w:szCs w:val="20"/>
    </w:rPr>
  </w:style>
  <w:style w:type="paragraph" w:styleId="Contents5">
    <w:name w:val="TOC 5"/>
    <w:basedOn w:val="Normal"/>
    <w:autoRedefine/>
    <w:uiPriority w:val="39"/>
    <w:unhideWhenUsed/>
    <w:rsid w:val="00bb60d4"/>
    <w:pPr>
      <w:spacing w:lineRule="auto" w:line="276" w:before="120" w:after="60"/>
      <w:ind w:left="800" w:hanging="0"/>
    </w:pPr>
    <w:rPr>
      <w:rFonts w:cs="Arial"/>
      <w:szCs w:val="20"/>
    </w:rPr>
  </w:style>
  <w:style w:type="paragraph" w:styleId="Contents6">
    <w:name w:val="TOC 6"/>
    <w:basedOn w:val="Normal"/>
    <w:autoRedefine/>
    <w:uiPriority w:val="39"/>
    <w:unhideWhenUsed/>
    <w:rsid w:val="00bb60d4"/>
    <w:pPr>
      <w:spacing w:lineRule="auto" w:line="276" w:before="120" w:after="60"/>
      <w:ind w:left="1000" w:hanging="0"/>
    </w:pPr>
    <w:rPr>
      <w:rFonts w:cs="Arial"/>
      <w:szCs w:val="20"/>
    </w:rPr>
  </w:style>
  <w:style w:type="paragraph" w:styleId="Contents7">
    <w:name w:val="TOC 7"/>
    <w:basedOn w:val="Normal"/>
    <w:autoRedefine/>
    <w:uiPriority w:val="39"/>
    <w:unhideWhenUsed/>
    <w:rsid w:val="00bb60d4"/>
    <w:pPr>
      <w:spacing w:lineRule="auto" w:line="276" w:before="120" w:after="60"/>
      <w:ind w:left="1200" w:hanging="0"/>
    </w:pPr>
    <w:rPr>
      <w:rFonts w:cs="Arial"/>
      <w:szCs w:val="20"/>
    </w:rPr>
  </w:style>
  <w:style w:type="paragraph" w:styleId="Contents8">
    <w:name w:val="TOC 8"/>
    <w:basedOn w:val="Normal"/>
    <w:autoRedefine/>
    <w:uiPriority w:val="39"/>
    <w:unhideWhenUsed/>
    <w:rsid w:val="00bb60d4"/>
    <w:pPr>
      <w:spacing w:lineRule="auto" w:line="276" w:before="120" w:after="60"/>
      <w:ind w:left="1400" w:hanging="0"/>
    </w:pPr>
    <w:rPr>
      <w:rFonts w:cs="Arial"/>
      <w:szCs w:val="20"/>
    </w:rPr>
  </w:style>
  <w:style w:type="paragraph" w:styleId="Contents9">
    <w:name w:val="TOC 9"/>
    <w:basedOn w:val="Normal"/>
    <w:autoRedefine/>
    <w:uiPriority w:val="39"/>
    <w:unhideWhenUsed/>
    <w:rsid w:val="00bb60d4"/>
    <w:pPr>
      <w:spacing w:lineRule="auto" w:line="276" w:before="120" w:after="60"/>
      <w:ind w:left="1600" w:hanging="0"/>
    </w:pPr>
    <w:rPr>
      <w:rFonts w:cs="Arial"/>
      <w:szCs w:val="20"/>
    </w:rPr>
  </w:style>
  <w:style w:type="paragraph" w:styleId="Endnotetext">
    <w:name w:val="endnote text"/>
    <w:basedOn w:val="Normal"/>
    <w:link w:val="EndnotentextZchn"/>
    <w:uiPriority w:val="99"/>
    <w:unhideWhenUsed/>
    <w:qFormat/>
    <w:rsid w:val="00bb60d4"/>
    <w:pPr>
      <w:spacing w:lineRule="auto" w:line="276" w:before="120" w:after="60"/>
      <w:ind w:hanging="0"/>
    </w:pPr>
    <w:rPr>
      <w:rFonts w:ascii="Arial" w:hAnsi="Arial" w:cs="Arial"/>
      <w:sz w:val="20"/>
      <w:szCs w:val="20"/>
    </w:rPr>
  </w:style>
  <w:style w:type="paragraph" w:styleId="Subtitle">
    <w:name w:val="Subtitle"/>
    <w:basedOn w:val="Normal"/>
    <w:link w:val="UntertitelZchn"/>
    <w:uiPriority w:val="11"/>
    <w:qFormat/>
    <w:rsid w:val="00bb60d4"/>
    <w:pPr>
      <w:spacing w:lineRule="auto" w:line="360" w:before="120" w:after="160"/>
      <w:ind w:left="284" w:hanging="284"/>
    </w:pPr>
    <w:rPr>
      <w:rFonts w:ascii="Calibri" w:hAnsi="Calibri" w:eastAsia="" w:cs="" w:asciiTheme="minorHAnsi" w:cstheme="minorBidi" w:eastAsiaTheme="minorEastAsia" w:hAnsiTheme="minorHAnsi"/>
      <w:color w:val="5A5A5A" w:themeColor="text1" w:themeTint="a5"/>
      <w:spacing w:val="4"/>
      <w:szCs w:val="22"/>
    </w:rPr>
  </w:style>
  <w:style w:type="paragraph" w:styleId="NoSpacing">
    <w:name w:val="No Spacing"/>
    <w:uiPriority w:val="1"/>
    <w:qFormat/>
    <w:rsid w:val="00bb60d4"/>
    <w:pPr>
      <w:widowControl/>
      <w:bidi w:val="0"/>
      <w:ind w:firstLine="113"/>
      <w:jc w:val="both"/>
    </w:pPr>
    <w:rPr>
      <w:rFonts w:ascii="Calibri" w:hAnsi="Calibri" w:eastAsia="Times New Roman" w:cs="Times New Roman"/>
      <w:color w:val="00000A"/>
      <w:sz w:val="22"/>
      <w:szCs w:val="24"/>
      <w:lang w:val="de-DE" w:eastAsia="de-DE" w:bidi="ar-SA"/>
    </w:rPr>
  </w:style>
  <w:style w:type="paragraph" w:styleId="EndNoteBibliographyTitle" w:customStyle="1">
    <w:name w:val="EndNote Bibliography Title"/>
    <w:basedOn w:val="Normal"/>
    <w:link w:val="EndNoteBibliographyTitleChar"/>
    <w:qFormat/>
    <w:rsid w:val="00bb60d4"/>
    <w:pPr>
      <w:spacing w:before="120" w:after="0"/>
      <w:jc w:val="center"/>
    </w:pPr>
    <w:rPr>
      <w:rFonts w:ascii="Calibri" w:hAnsi="Calibri"/>
    </w:rPr>
  </w:style>
  <w:style w:type="paragraph" w:styleId="EndNoteBibliography" w:customStyle="1">
    <w:name w:val="EndNote Bibliography"/>
    <w:basedOn w:val="Normal"/>
    <w:link w:val="EndNoteBibliographyChar"/>
    <w:qFormat/>
    <w:rsid w:val="00bb60d4"/>
    <w:pPr>
      <w:spacing w:lineRule="auto" w:line="360"/>
    </w:pPr>
    <w:rPr>
      <w:rFonts w:ascii="Calibri" w:hAnsi="Calibri"/>
    </w:rPr>
  </w:style>
  <w:style w:type="paragraph" w:styleId="Revision">
    <w:name w:val="Revision"/>
    <w:uiPriority w:val="99"/>
    <w:semiHidden/>
    <w:qFormat/>
    <w:rsid w:val="00bb60d4"/>
    <w:pPr>
      <w:widowControl/>
      <w:bidi w:val="0"/>
      <w:jc w:val="left"/>
    </w:pPr>
    <w:rPr>
      <w:rFonts w:ascii="Cambria" w:hAnsi="Cambria" w:eastAsia="Times New Roman" w:cs="Times New Roman"/>
      <w:color w:val="00000A"/>
      <w:sz w:val="22"/>
      <w:szCs w:val="24"/>
      <w:lang w:val="de-DE" w:eastAsia="de-DE" w:bidi="ar-SA"/>
    </w:rPr>
  </w:style>
  <w:style w:type="numbering" w:styleId="NoList" w:default="1">
    <w:name w:val="No List"/>
    <w:uiPriority w:val="99"/>
    <w:semiHidden/>
    <w:unhideWhenUsed/>
    <w:qFormat/>
  </w:style>
  <w:style w:type="numbering" w:styleId="OutlineList2">
    <w:name w:val="Outline List 2"/>
    <w:qFormat/>
    <w:rsid w:val="00bb60d4"/>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uiPriority w:val="59"/>
    <w:rsid w:val="00bb60d4"/>
    <w:rPr>
      <w:lang w:eastAsia="de-DE"/>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elleEinfach1">
    <w:name w:val="Table Simple 1"/>
    <w:basedOn w:val="NormaleTabelle"/>
    <w:rsid w:val="00bb60d4"/>
    <w:pPr>
      <w:spacing w:before="120" w:after="120" w:line="480" w:lineRule="auto"/>
      <w:jc w:val="both"/>
    </w:pPr>
    <w:rPr>
      <w:lang w:eastAsia="de-DE"/>
      <w:szCs w:val="20"/>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elleKlassisch1">
    <w:name w:val="Table Classic 1"/>
    <w:basedOn w:val="NormaleTabelle"/>
    <w:rsid w:val="00bb60d4"/>
    <w:pPr>
      <w:spacing w:before="120" w:after="180" w:line="480" w:lineRule="auto"/>
    </w:pPr>
    <w:rPr>
      <w:lang w:eastAsia="de-DE"/>
      <w:szCs w:val="20"/>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avid.pedrosa@staff.uni-marburg.de"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eader" Target="header2.xml"/><Relationship Id="rId7" Type="http://schemas.openxmlformats.org/officeDocument/2006/relationships/footer" Target="footer3.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comments" Target="comments.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Application>LibreOffice/5.1.6.2$Linux_X86_64 LibreOffice_project/10m0$Build-2</Application>
  <Pages>20</Pages>
  <Words>3070</Words>
  <Characters>17508</Characters>
  <CharactersWithSpaces>20501</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2020-01-22T22:47:00Z</dcterms:created>
  <dc:creator>david</dc:creator>
  <dc:description/>
  <dc:language>en-US</dc:language>
  <cp:lastModifiedBy/>
  <dcterms:modified xsi:type="dcterms:W3CDTF">2020-02-16T14:56:23Z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